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commentReference w:id="0"/>
      </w:r>
      <w:r>
        <w:rPr/>
        <w:t xml:space="preserve">ComptoxR: An R Package to Retrieve Compound Information from </w:t>
      </w:r>
      <w:commentRangeStart w:id="1"/>
      <w:r>
        <w:rPr/>
        <w:t>US EPA Products and APIs for Rapid Chemical Hazard, Risk, Toxicological Evaluation and Screening</w:t>
      </w:r>
      <w:commentRangeEnd w:id="1"/>
      <w:r>
        <w:commentReference w:id="1"/>
      </w:r>
      <w:r>
        <w:rPr/>
      </w:r>
    </w:p>
    <w:p>
      <w:pPr>
        <w:pStyle w:val="Author"/>
        <w:rPr/>
      </w:pPr>
      <w:commentRangeStart w:id="2"/>
      <w:r>
        <w:rPr/>
        <w:t>Sean Thimons, Antony Williams</w:t>
      </w:r>
      <w:ins w:id="0" w:author="Unknown Author" w:date="2023-09-11T08:28:41Z">
        <w:commentRangeEnd w:id="2"/>
        <w:r>
          <w:commentReference w:id="2"/>
        </w:r>
        <w:r>
          <w:rPr/>
        </w:r>
      </w:ins>
    </w:p>
    <w:p>
      <w:pPr>
        <w:pStyle w:val="Heading2"/>
        <w:rPr/>
      </w:pPr>
      <w:bookmarkStart w:id="0" w:name="abstract"/>
      <w:bookmarkEnd w:id="0"/>
      <w:r>
        <w:rPr/>
        <w:t>Abstract</w:t>
      </w:r>
    </w:p>
    <w:p>
      <w:pPr>
        <w:pStyle w:val="FirstParagraph"/>
        <w:rPr>
          <w:del w:id="16" w:author="Unknown Author" w:date="2023-09-11T08:42:21Z"/>
        </w:rPr>
      </w:pPr>
      <w:r>
        <w:rPr/>
        <w:t xml:space="preserve">The </w:t>
      </w:r>
      <w:ins w:id="1" w:author="Unknown Author" w:date="2023-09-11T08:34:20Z">
        <w:r>
          <w:rPr/>
          <w:t xml:space="preserve">US Environmental Protection Agency’s (EPA) </w:t>
        </w:r>
      </w:ins>
      <w:r>
        <w:rPr/>
        <w:t>CompTox Chemical</w:t>
      </w:r>
      <w:ins w:id="2" w:author="Unknown Author" w:date="2023-09-11T08:28:34Z">
        <w:r>
          <w:rPr/>
          <w:t>s</w:t>
        </w:r>
      </w:ins>
      <w:r>
        <w:rPr/>
        <w:t xml:space="preserve"> Dashboard (CCD) </w:t>
      </w:r>
      <w:del w:id="3" w:author="Unknown Author" w:date="2023-09-11T08:29:57Z">
        <w:r>
          <w:rPr/>
          <w:delText>has gone through several improvements over the past few years, including batch downloading and inclusion of larger data sets for user analysis. However, query times for the batch download process can be long for larger volumes of compound requests. Users can also selectively request data on a very granular basis through the website, but the requesting all of an endpoint (e.g.: ‘fate and transport’ data) for several compounds can be time-consuming</w:delText>
        </w:r>
      </w:del>
      <w:ins w:id="4" w:author="Unknown Author" w:date="2023-09-11T08:29:57Z">
        <w:r>
          <w:rPr/>
          <w:t>is a</w:t>
        </w:r>
      </w:ins>
      <w:ins w:id="5" w:author="Unknown Author" w:date="2023-09-11T08:30:00Z">
        <w:r>
          <w:rPr/>
          <w:t xml:space="preserve"> web-based application that has </w:t>
        </w:r>
      </w:ins>
      <w:ins w:id="6" w:author="Unknown Author" w:date="2023-09-11T08:33:23Z">
        <w:r>
          <w:rPr/>
          <w:t>integrat</w:t>
        </w:r>
      </w:ins>
      <w:ins w:id="7" w:author="Unknown Author" w:date="2023-09-11T08:33:23Z">
        <w:r>
          <w:rPr/>
          <w:t>ed</w:t>
        </w:r>
      </w:ins>
      <w:ins w:id="8" w:author="Unknown Author" w:date="2023-09-11T08:33:23Z">
        <w:r>
          <w:rPr/>
          <w:t xml:space="preserve"> diverse types of relevant domain data through a cheminformatics layer, built upon a database of curated substances linked to chemical structures. These data include physicochemical, environmental fate and transport, exposure, usage, in vivo toxicity, and in vitro bioassay data, surfaced through an integration hub with link-outs to additional EPA data and public domain online resources</w:t>
        </w:r>
      </w:ins>
      <w:r>
        <w:rPr/>
        <w:t>.</w:t>
      </w:r>
      <w:ins w:id="9" w:author="Unknown Author" w:date="2023-09-11T08:37:21Z">
        <w:r>
          <w:rPr/>
          <w:t xml:space="preserve"> </w:t>
        </w:r>
      </w:ins>
      <w:ins w:id="10" w:author="Unknown Author" w:date="2023-09-11T08:37:21Z">
        <w:r>
          <w:rPr/>
          <w:t xml:space="preserve">Since April 2016, there have been over 10 releases which have increased the data available and functionality. The current release includes a rich API which facilitates new applications to be developed. This short communication describes </w:t>
        </w:r>
      </w:ins>
      <w:del w:id="11" w:author="Unknown Author" w:date="2023-09-11T08:40:34Z">
        <w:r>
          <w:rPr/>
          <w:delText xml:space="preserve"> </w:delText>
        </w:r>
      </w:del>
      <w:r>
        <w:rPr>
          <w:rStyle w:val="VerbatimChar"/>
        </w:rPr>
        <w:t>ComptoxR</w:t>
      </w:r>
      <w:del w:id="12" w:author="Unknown Author" w:date="2023-09-11T08:40:38Z">
        <w:r>
          <w:rPr>
            <w:rStyle w:val="VerbatimChar"/>
          </w:rPr>
          <w:delText xml:space="preserve"> </w:delText>
        </w:r>
      </w:del>
      <w:ins w:id="13" w:author="Unknown Author" w:date="2023-09-11T08:41:42Z">
        <w:r>
          <w:rPr/>
          <w:t xml:space="preserve">an R package </w:t>
        </w:r>
      </w:ins>
      <w:ins w:id="14" w:author="Unknown Author" w:date="2023-09-11T08:42:02Z">
        <w:r>
          <w:rPr/>
          <w:t xml:space="preserve">that can </w:t>
        </w:r>
      </w:ins>
      <w:del w:id="15" w:author="Unknown Author" w:date="2023-09-11T08:42:21Z">
        <w:r>
          <w:rPr/>
          <w:delText>aims to strike a balance between granular and comprehensive data harvesting.</w:delText>
        </w:r>
      </w:del>
    </w:p>
    <w:p>
      <w:pPr>
        <w:pStyle w:val="FirstParagraph"/>
        <w:rPr/>
      </w:pPr>
      <w:del w:id="17" w:author="Unknown Author" w:date="2023-09-11T08:42:21Z">
        <w:r>
          <w:rPr/>
          <w:delText xml:space="preserve">We developed the open-source R package </w:delText>
        </w:r>
      </w:del>
      <w:del w:id="18" w:author="Unknown Author" w:date="2023-09-11T08:42:21Z">
        <w:r>
          <w:rPr>
            <w:rStyle w:val="VerbatimChar"/>
          </w:rPr>
          <w:delText>ComptoxR</w:delText>
        </w:r>
      </w:del>
      <w:del w:id="19" w:author="Unknown Author" w:date="2023-09-11T08:42:21Z">
        <w:r>
          <w:rPr/>
          <w:delText xml:space="preserve"> that allows users to automatically</w:delText>
        </w:r>
      </w:del>
      <w:r>
        <w:rPr/>
        <w:t xml:space="preserve"> query the underlying databases that support</w:t>
      </w:r>
      <w:del w:id="20" w:author="Unknown Author" w:date="2023-09-11T08:42:35Z">
        <w:r>
          <w:rPr/>
          <w:delText>s</w:delText>
        </w:r>
      </w:del>
      <w:r>
        <w:rPr/>
        <w:t xml:space="preserve"> CCD and </w:t>
      </w:r>
      <w:del w:id="21" w:author="Unknown Author" w:date="2023-09-11T08:43:05Z">
        <w:r>
          <w:rPr/>
          <w:delText>other products from USEPA</w:delText>
        </w:r>
      </w:del>
      <w:ins w:id="22" w:author="Unknown Author" w:date="2023-09-11T08:43:05Z">
        <w:r>
          <w:rPr/>
          <w:t>related tools</w:t>
        </w:r>
      </w:ins>
      <w:r>
        <w:rPr/>
        <w:t xml:space="preserve">, extract out the data into </w:t>
      </w:r>
      <w:del w:id="23" w:author="Unknown Author" w:date="2023-09-11T08:42:45Z">
        <w:r>
          <w:rPr/>
          <w:delText>an</w:delText>
        </w:r>
      </w:del>
      <w:r>
        <w:rPr/>
        <w:t xml:space="preserve"> R object</w:t>
      </w:r>
      <w:ins w:id="24" w:author="Unknown Author" w:date="2023-09-11T08:42:47Z">
        <w:r>
          <w:rPr/>
          <w:t>s</w:t>
        </w:r>
      </w:ins>
      <w:r>
        <w:rPr/>
        <w:t xml:space="preserve">, and perform several analyses </w:t>
      </w:r>
      <w:del w:id="25" w:author="Unknown Author" w:date="2023-09-11T08:43:24Z">
        <w:r>
          <w:rPr/>
          <w:delText>on the query</w:delText>
        </w:r>
      </w:del>
      <w:r>
        <w:rPr/>
        <w:t xml:space="preserve">. </w:t>
      </w:r>
      <w:del w:id="26" w:author="Unknown Author" w:date="2023-09-11T08:44:37Z">
        <w:r>
          <w:rPr/>
          <w:delText>We provide several useful functions for querying specific endpoints for compounds such as physio-chemical properties, model predictions from EPI Suite, ChemAxon, TEST, and OPERA QSAR models, haza</w:delText>
        </w:r>
      </w:del>
      <w:del w:id="27" w:author="Unknown Author" w:date="2023-09-11T08:44:37Z">
        <w:commentRangeStart w:id="3"/>
        <w:r>
          <w:rPr/>
          <w:delText>rd data. We also provide</w:delText>
        </w:r>
      </w:del>
      <w:ins w:id="28" w:author="Unknown Author" w:date="2023-09-11T08:44:37Z">
        <w:r>
          <w:rPr/>
          <w:t>ComptoxR</w:t>
        </w:r>
      </w:ins>
      <w:r>
        <w:rPr/>
        <w:t xml:space="preserve"> </w:t>
      </w:r>
      <w:ins w:id="29" w:author="Unknown Author" w:date="2023-09-11T08:46:49Z">
        <w:r>
          <w:rPr/>
          <w:t>includes wrappers for</w:t>
        </w:r>
      </w:ins>
      <w:ins w:id="30" w:author="Unknown Author" w:date="2023-09-11T08:45:00Z">
        <w:r>
          <w:rPr/>
          <w:t xml:space="preserve"> </w:t>
        </w:r>
      </w:ins>
      <w:ins w:id="31" w:author="Unknown Author" w:date="2023-09-11T08:47:00Z">
        <w:r>
          <w:rPr/>
          <w:t xml:space="preserve">a number of </w:t>
        </w:r>
      </w:ins>
      <w:del w:id="32" w:author="Unknown Author" w:date="2023-09-11T08:45:17Z">
        <w:r>
          <w:rPr/>
          <w:delText xml:space="preserve">native R implementations of the </w:delText>
        </w:r>
      </w:del>
      <w:ins w:id="33" w:author="Unknown Author" w:date="2023-09-11T08:46:08Z">
        <w:r>
          <w:rPr/>
          <w:t>capabilities</w:t>
        </w:r>
      </w:ins>
      <w:ins w:id="34" w:author="Unknown Author" w:date="2023-09-11T08:45:17Z">
        <w:r>
          <w:rPr/>
          <w:t xml:space="preserve"> from US EPA Cheminformatics Modules such as the </w:t>
        </w:r>
      </w:ins>
      <w:r>
        <w:rPr/>
        <w:t xml:space="preserve">Hazard Comparison and ToxPrint Chemotypes Exploring Chemical Feature Enrichments </w:t>
      </w:r>
      <w:moveFrom w:id="35" w:author="Unknown Author" w:date="2023-09-11T08:47:40Z">
        <w:r>
          <w:rPr/>
          <w:t>modules from</w:t>
        </w:r>
      </w:moveFrom>
      <w:del w:id="36" w:author="Unknown Author" w:date="2023-09-11T08:45:41Z">
        <w:r>
          <w:rPr/>
          <w:delText xml:space="preserve"> USEPA’s Cheminformatics</w:delText>
        </w:r>
      </w:del>
      <w:r>
        <w:rPr/>
        <w:t xml:space="preserve"> </w:t>
      </w:r>
      <w:del w:id="37" w:author="Unknown Author" w:date="2023-09-11T08:47:43Z">
        <w:r>
          <w:rPr/>
          <w:delText>and</w:delText>
        </w:r>
      </w:del>
      <w:ins w:id="38" w:author="Unknown Author" w:date="2023-09-11T08:47:43Z">
        <w:r>
          <w:rPr/>
          <w:t>as well as the</w:t>
        </w:r>
      </w:ins>
      <w:r>
        <w:rPr/>
        <w:t xml:space="preserve"> </w:t>
      </w:r>
      <w:moveTo w:id="39" w:author="Unknown Author" w:date="2023-09-11T08:48:00Z">
        <w:r>
          <w:rPr/>
          <w:t xml:space="preserve">Generalized Read-Across </w:t>
        </w:r>
      </w:moveTo>
      <w:moveTo w:id="40" w:author="Unknown Author" w:date="2023-09-11T08:48:00Z">
        <w:r>
          <w:rPr/>
          <w:t>modules from</w:t>
        </w:r>
      </w:moveTo>
      <w:ins w:id="41" w:author="Unknown Author" w:date="2023-09-11T08:48:08Z">
        <w:r>
          <w:rPr/>
          <w:t xml:space="preserve"> the </w:t>
        </w:r>
      </w:ins>
      <w:r>
        <w:rPr/>
        <w:t xml:space="preserve">GenRA </w:t>
      </w:r>
      <w:del w:id="42" w:author="Unknown Author" w:date="2023-09-11T08:48:28Z">
        <w:r>
          <w:rPr/>
          <w:delText>(</w:delText>
        </w:r>
      </w:del>
      <w:moveFrom w:id="43" w:author="Unknown Author" w:date="2023-09-11T08:47:58Z">
        <w:r>
          <w:rPr/>
          <w:t>Generalized Read-Across</w:t>
        </w:r>
      </w:moveFrom>
      <w:del w:id="44" w:author="Unknown Author" w:date="2023-09-11T08:48:28Z">
        <w:r>
          <w:rPr/>
          <w:delText xml:space="preserve">) </w:delText>
        </w:r>
      </w:del>
      <w:ins w:id="45" w:author="Unknown Author" w:date="2023-09-11T08:48:36Z">
        <w:r>
          <w:rPr/>
          <w:t xml:space="preserve">web-based </w:t>
        </w:r>
      </w:ins>
      <w:del w:id="46" w:author="Unknown Author" w:date="2023-09-11T08:48:42Z">
        <w:r>
          <w:rPr/>
          <w:delText>tools</w:delText>
        </w:r>
      </w:del>
      <w:ins w:id="47" w:author="Unknown Author" w:date="2023-09-11T08:48:42Z">
        <w:r>
          <w:rPr/>
          <w:t>appplication</w:t>
        </w:r>
      </w:ins>
      <w:r>
        <w:rPr/>
        <w:t>.</w:t>
      </w:r>
      <w:ins w:id="48" w:author="Unknown Author" w:date="2023-09-11T08:49:16Z">
        <w:r>
          <w:rPr/>
        </w:r>
      </w:ins>
      <w:ins w:id="49" w:author="Unknown Author" w:date="2023-09-11T09:01:48Z">
        <w:commentRangeEnd w:id="3"/>
        <w:r>
          <w:commentReference w:id="3"/>
        </w:r>
        <w:r>
          <w:rPr/>
          <w:commentReference w:id="4"/>
        </w:r>
      </w:ins>
    </w:p>
    <w:p>
      <w:pPr>
        <w:pStyle w:val="TextBody"/>
        <w:rPr/>
      </w:pPr>
      <w:ins w:id="51" w:author="Unknown Author" w:date="2023-09-11T08:54:01Z">
        <w:commentRangeStart w:id="5"/>
        <w:r>
          <w:rPr/>
          <w:t>The package is available through CRAN? and Github.com</w:t>
        </w:r>
      </w:ins>
      <w:ins w:id="52" w:author="Unknown Author" w:date="2023-09-11T08:54:01Z">
        <w:commentRangeEnd w:id="5"/>
        <w:r>
          <w:commentReference w:id="5"/>
        </w:r>
        <w:r>
          <w:rPr/>
        </w:r>
      </w:ins>
    </w:p>
    <w:p>
      <w:pPr>
        <w:pStyle w:val="TextBody"/>
        <w:rPr/>
      </w:pPr>
      <w:moveFrom w:id="53" w:author="Unknown Author" w:date="2023-09-11T08:35:28Z">
        <w:commentRangeStart w:id="6"/>
        <w:r>
          <w:rPr>
            <w:rStyle w:val="VerbatimChar"/>
          </w:rPr>
          <w:t>ComptoxR</w:t>
        </w:r>
      </w:moveFrom>
      <w:moveFrom w:id="54" w:author="Unknown Author" w:date="2023-09-11T08:35:28Z">
        <w:r>
          <w:rPr/>
          <w:t xml:space="preserve"> follows the FAIR (findability, accessibility, interoperability, and reusability) principle for the data returned from queries, aiming to facilitate rapid chemical screening for hazard, risk, and toxicological characterization for a variety of end-users. Quality-control, curation level, and citation data is also generally available for compound queries, a feature not readily available in other packages</w:t>
        </w:r>
      </w:moveFrom>
      <w:r>
        <w:rPr/>
        <w:t>.</w:t>
      </w:r>
      <w:commentRangeEnd w:id="6"/>
      <w:r>
        <w:commentReference w:id="6"/>
      </w:r>
      <w:r>
        <w:rPr/>
      </w:r>
    </w:p>
    <w:p>
      <w:pPr>
        <w:pStyle w:val="Heading2"/>
        <w:rPr>
          <w:b w:val="false"/>
          <w:b w:val="false"/>
          <w:bCs w:val="false"/>
          <w:ins w:id="56" w:author="Unknown Author" w:date="2023-09-11T08:53:31Z"/>
          <w:i/>
          <w:i/>
          <w:iCs/>
          <w:sz w:val="22"/>
          <w:szCs w:val="22"/>
        </w:rPr>
      </w:pPr>
      <w:ins w:id="55" w:author="Unknown Author" w:date="2023-09-11T08:53:31Z">
        <w:bookmarkStart w:id="1" w:name="abstract"/>
        <w:bookmarkEnd w:id="1"/>
        <w:r>
          <w:rPr>
            <w:b w:val="false"/>
            <w:bCs w:val="false"/>
            <w:i/>
            <w:iCs/>
            <w:sz w:val="22"/>
            <w:szCs w:val="22"/>
          </w:rPr>
          <w:t>Depending on journal – do you need a software availability section here?with licence information, system requirements and a one liner installation instruction e.g. install.packages or something equivalent</w:t>
        </w:r>
      </w:ins>
    </w:p>
    <w:p>
      <w:pPr>
        <w:pStyle w:val="Heading2"/>
        <w:rPr/>
      </w:pPr>
      <w:ins w:id="57" w:author="Unknown Author" w:date="2023-09-11T08:53:31Z">
        <w:r>
          <w:rPr/>
        </w:r>
      </w:ins>
    </w:p>
    <w:p>
      <w:pPr>
        <w:pStyle w:val="Heading2"/>
        <w:rPr/>
      </w:pPr>
      <w:bookmarkStart w:id="2" w:name="introduction"/>
      <w:bookmarkEnd w:id="2"/>
      <w:r>
        <w:rPr/>
        <w:t>Introduction</w:t>
      </w:r>
    </w:p>
    <w:p>
      <w:pPr>
        <w:pStyle w:val="TextBody"/>
        <w:rPr/>
      </w:pPr>
      <w:ins w:id="60" w:author="Unknown Author" w:date="2023-09-11T08:56:32Z">
        <w:r>
          <w:rPr/>
          <w:commentReference w:id="7"/>
        </w:r>
      </w:ins>
    </w:p>
    <w:p>
      <w:pPr>
        <w:pStyle w:val="Heading3"/>
        <w:rPr/>
      </w:pPr>
      <w:bookmarkStart w:id="3" w:name="implementation-and-design-details"/>
      <w:bookmarkEnd w:id="3"/>
      <w:r>
        <w:rPr/>
        <w:t>Implementation and Design Details</w:t>
      </w:r>
    </w:p>
    <w:p>
      <w:pPr>
        <w:pStyle w:val="FirstParagraph"/>
        <w:rPr/>
      </w:pPr>
      <w:r>
        <w:rPr>
          <w:rStyle w:val="VerbatimChar"/>
        </w:rPr>
        <w:t>ComptoxR</w:t>
      </w:r>
      <w:r>
        <w:rPr/>
        <w:t xml:space="preserve"> is written in R and r</w:t>
      </w:r>
      <w:commentRangeStart w:id="8"/>
      <w:r>
        <w:rPr/>
        <w:t xml:space="preserve">elies upon several packages </w:t>
      </w:r>
      <w:commentRangeStart w:id="9"/>
      <w:r>
        <w:rPr/>
        <w:t>to</w:t>
      </w:r>
      <w:ins w:id="61" w:author="Unknown Author" w:date="2023-09-11T09:47:11Z">
        <w:r>
          <w:rPr/>
        </w:r>
      </w:ins>
      <w:commentRangeEnd w:id="9"/>
      <w:r>
        <w:commentReference w:id="9"/>
      </w:r>
      <w:r>
        <w:rPr/>
        <w:t xml:space="preserve"> </w:t>
      </w:r>
      <w:ins w:id="62" w:author="Unknown Author" w:date="2023-09-11T09:15:30Z">
        <w:r>
          <w:rPr/>
        </w:r>
      </w:ins>
      <w:commentRangeEnd w:id="8"/>
      <w:r>
        <w:commentReference w:id="8"/>
      </w:r>
      <w:r>
        <w:rPr/>
        <w:t>function effectively. Several other packages were used for operation speed or because they offered time-saving implementations. Functions are grouped by .R file bearing the same name. An associated documentation file is generated when building the package that an end-user can readily access, along with several vignettes detailing suggested use-cases.</w:t>
      </w:r>
    </w:p>
    <w:p>
      <w:pPr>
        <w:pStyle w:val="TextBody"/>
        <w:rPr/>
      </w:pPr>
      <w:r>
        <w:rPr/>
        <w:t xml:space="preserve">Most functions that work to retrieve data on a </w:t>
      </w:r>
      <w:del w:id="63" w:author="Unknown Author" w:date="2023-09-11T09:00:04Z">
        <w:r>
          <w:rPr/>
          <w:delText>compound</w:delText>
        </w:r>
      </w:del>
      <w:ins w:id="64" w:author="Unknown Author" w:date="2023-09-11T09:00:04Z">
        <w:r>
          <w:rPr/>
          <w:t>substance?</w:t>
        </w:r>
      </w:ins>
      <w:r>
        <w:rPr/>
        <w:t xml:space="preserve"> are also implemented in a ‘batch’ function to reduce query times. Lists of compounds that number over 200 will automatically be batched to accommodate API throughput limits and seamlessly assemble the data into a single dataframe object. Typically, any function will use a RESTful GET request for a single compound, and a POST request for everything else.</w:t>
      </w:r>
    </w:p>
    <w:p>
      <w:pPr>
        <w:pStyle w:val="TextBody"/>
        <w:rPr/>
      </w:pPr>
      <w:r>
        <w:rPr/>
        <w:t xml:space="preserve">When possible, the data returned is returned as-is from the API. We feel this an appropriate design choice as this reduces design debt that comes with software development and allows us to accommodate future additions or changes to our data sources. Some functions (e.g.: </w:t>
      </w:r>
      <w:r>
        <w:rPr>
          <w:rStyle w:val="VerbatimChar"/>
        </w:rPr>
        <w:t>ct_details()</w:t>
      </w:r>
      <w:r>
        <w:rPr/>
        <w:t xml:space="preserve"> offer different subsets of data from the endpoint. Where this is an option, the default option is specified to the user, with optional arguments detailed in the appropriate help file.</w:t>
      </w:r>
    </w:p>
    <w:p>
      <w:pPr>
        <w:pStyle w:val="Heading3"/>
        <w:rPr/>
      </w:pPr>
      <w:bookmarkStart w:id="4" w:name="implementation-and-design-details"/>
      <w:bookmarkStart w:id="5" w:name="data-sources"/>
      <w:bookmarkEnd w:id="4"/>
      <w:bookmarkEnd w:id="5"/>
      <w:r>
        <w:rPr/>
        <w:t>Data Sources</w:t>
      </w:r>
    </w:p>
    <w:p>
      <w:pPr>
        <w:pStyle w:val="FirstParagraph"/>
        <w:rPr/>
      </w:pPr>
      <w:r>
        <w:rPr>
          <w:rStyle w:val="VerbatimChar"/>
        </w:rPr>
        <w:t>ComptoxR</w:t>
      </w:r>
      <w:r>
        <w:rPr/>
        <w:t xml:space="preserve"> comes with several existing data sources packaged within for analysis and comparison purposes. Some are required, as they function as “dictionary” files for searching purposes, while others (i.e.: </w:t>
      </w:r>
      <w:r>
        <w:rPr>
          <w:rStyle w:val="VerbatimChar"/>
        </w:rPr>
        <w:t>dtx_list</w:t>
      </w:r>
      <w:r>
        <w:rPr/>
        <w:t xml:space="preserve">) are examples that can be used to demonstrate abilities. There are four main API endpoints that </w:t>
      </w:r>
      <w:r>
        <w:rPr>
          <w:rStyle w:val="VerbatimChar"/>
        </w:rPr>
        <w:t>ComptoxR</w:t>
      </w:r>
      <w:r>
        <w:rPr/>
        <w:t xml:space="preserve"> targets: three public-facing APIs from </w:t>
      </w:r>
      <w:commentRangeStart w:id="10"/>
      <w:r>
        <w:rPr/>
        <w:t>US EPA (</w:t>
      </w:r>
      <w:ins w:id="65" w:author="Unknown Author" w:date="2023-09-11T09:48:22Z">
        <w:r>
          <w:rPr/>
        </w:r>
      </w:ins>
      <w:commentRangeEnd w:id="10"/>
      <w:r>
        <w:commentReference w:id="10"/>
      </w:r>
      <w:r>
        <w:rPr/>
        <w:t xml:space="preserve">CCD, GenRA, and </w:t>
      </w:r>
      <w:commentRangeStart w:id="11"/>
      <w:r>
        <w:rPr/>
        <w:t>CTS</w:t>
      </w:r>
      <w:ins w:id="66" w:author="Unknown Author" w:date="2023-09-11T09:04:01Z">
        <w:r>
          <w:rPr/>
        </w:r>
      </w:ins>
      <w:commentRangeEnd w:id="11"/>
      <w:r>
        <w:commentReference w:id="11"/>
      </w:r>
      <w:r>
        <w:rPr/>
        <w:t xml:space="preserve">) and one for </w:t>
      </w:r>
      <w:commentRangeStart w:id="12"/>
      <w:r>
        <w:rPr/>
        <w:t>PubChem</w:t>
      </w:r>
      <w:ins w:id="67" w:author="Unknown Author" w:date="2023-09-11T09:04:25Z">
        <w:r>
          <w:rPr/>
        </w:r>
      </w:ins>
      <w:commentRangeEnd w:id="12"/>
      <w:r>
        <w:commentReference w:id="12"/>
      </w:r>
      <w:r>
        <w:rPr/>
        <w:t xml:space="preserve"> to retrieve Globally Harmonized System of Classification and Labeling of Chemicals (GHS) data through the </w:t>
      </w:r>
      <w:r>
        <w:rPr>
          <w:rStyle w:val="VerbatimChar"/>
        </w:rPr>
        <w:t>webchem</w:t>
      </w:r>
      <w:r>
        <w:rPr/>
        <w:t xml:space="preserve"> package.</w:t>
      </w:r>
      <w:ins w:id="68" w:author="Unknown Author" w:date="2023-09-11T09:05:39Z">
        <w:r>
          <w:rPr/>
          <w:commentReference w:id="13"/>
        </w:r>
      </w:ins>
    </w:p>
    <w:p>
      <w:pPr>
        <w:pStyle w:val="Heading2"/>
        <w:rPr/>
      </w:pPr>
      <w:bookmarkStart w:id="6" w:name="introduction"/>
      <w:bookmarkStart w:id="7" w:name="data-sources"/>
      <w:bookmarkStart w:id="8" w:name="installation-and-initial-setup"/>
      <w:bookmarkEnd w:id="6"/>
      <w:bookmarkEnd w:id="7"/>
      <w:bookmarkEnd w:id="8"/>
      <w:r>
        <w:rPr/>
        <w:t>Installation and initial setup</w:t>
      </w:r>
      <w:ins w:id="69" w:author="Unknown Author" w:date="2023-09-11T09:12:56Z">
        <w:r>
          <w:rPr/>
          <w:commentReference w:id="14"/>
        </w:r>
      </w:ins>
    </w:p>
    <w:p>
      <w:pPr>
        <w:pStyle w:val="FirstParagraph"/>
        <w:rPr/>
      </w:pPr>
      <w:r>
        <w:rPr/>
        <w:t xml:space="preserve">The CCD API requires an API token for authentication. After requesting one, create an environmental variable as detailed below. A user can test if their key is present by running the </w:t>
      </w:r>
      <w:r>
        <w:rPr>
          <w:rStyle w:val="VerbatimChar"/>
        </w:rPr>
        <w:t>ct_api_key()</w:t>
      </w:r>
      <w:r>
        <w:rPr/>
        <w:t xml:space="preserve"> function. A restart of the R session may be needed. Upon loading the package, a user must set the server pathway using the </w:t>
      </w:r>
      <w:r>
        <w:rPr>
          <w:rStyle w:val="VerbatimChar"/>
        </w:rPr>
        <w:t>comptox_server()</w:t>
      </w:r>
      <w:r>
        <w:rPr/>
        <w:t xml:space="preserve"> function. This is designed to accomodate upstream shifts in server URLS, or allow access to private servers when available. When running the function, the base URL of the request will be output to the console.</w:t>
      </w:r>
    </w:p>
    <w:p>
      <w:pPr>
        <w:pStyle w:val="SourceCode"/>
        <w:rPr/>
      </w:pPr>
      <w:r>
        <w:rPr>
          <w:rStyle w:val="FunctionTok"/>
        </w:rPr>
        <w:t>library</w:t>
      </w:r>
      <w:r>
        <w:rPr>
          <w:rStyle w:val="NormalTok"/>
        </w:rPr>
        <w:t>(ComptoxR)</w:t>
      </w:r>
      <w:r>
        <w:rPr/>
        <w:br/>
        <w:br/>
      </w:r>
      <w:r>
        <w:rPr>
          <w:rStyle w:val="FunctionTok"/>
        </w:rPr>
        <w:t>Sys.setenv</w:t>
      </w:r>
      <w:r>
        <w:rPr>
          <w:rStyle w:val="NormalTok"/>
        </w:rPr>
        <w:t>(</w:t>
      </w:r>
      <w:r>
        <w:rPr>
          <w:rStyle w:val="StringTok"/>
        </w:rPr>
        <w:t>'ccte_api_key'</w:t>
      </w:r>
      <w:r>
        <w:rPr>
          <w:rStyle w:val="NormalTok"/>
        </w:rPr>
        <w:t xml:space="preserve"> </w:t>
      </w:r>
      <w:r>
        <w:rPr>
          <w:rStyle w:val="OtherTok"/>
        </w:rPr>
        <w:t>=</w:t>
      </w:r>
      <w:r>
        <w:rPr>
          <w:rStyle w:val="NormalTok"/>
        </w:rPr>
        <w:t xml:space="preserve"> [TOKEN HERE])</w:t>
      </w:r>
      <w:r>
        <w:rPr/>
        <w:br/>
        <w:br/>
      </w:r>
      <w:r>
        <w:rPr>
          <w:rStyle w:val="FunctionTok"/>
        </w:rPr>
        <w:t>ct_api_key</w:t>
      </w:r>
      <w:r>
        <w:rPr>
          <w:rStyle w:val="NormalTok"/>
        </w:rPr>
        <w:t>()</w:t>
      </w:r>
      <w:r>
        <w:rPr/>
        <w:br/>
        <w:br/>
      </w:r>
      <w:r>
        <w:rPr>
          <w:rStyle w:val="FunctionTok"/>
        </w:rPr>
        <w:t>comptox_server</w:t>
      </w:r>
      <w:r>
        <w:rPr>
          <w:rStyle w:val="NormalTok"/>
        </w:rPr>
        <w:t>()</w:t>
      </w:r>
      <w:ins w:id="70" w:author="Unknown Author" w:date="2023-09-11T09:13:53Z">
        <w:r>
          <w:rPr>
            <w:rStyle w:val="NormalTok"/>
          </w:rPr>
          <w:commentReference w:id="15"/>
        </w:r>
      </w:ins>
      <w:ins w:id="71" w:author="Unknown Author" w:date="2023-09-11T09:44:22Z">
        <w:r>
          <w:rPr>
            <w:rStyle w:val="NormalTok"/>
          </w:rPr>
          <w:commentReference w:id="16"/>
        </w:r>
      </w:ins>
    </w:p>
    <w:p>
      <w:pPr>
        <w:pStyle w:val="Heading2"/>
        <w:rPr/>
      </w:pPr>
      <w:bookmarkStart w:id="9" w:name="installation-and-initial-setup"/>
      <w:bookmarkStart w:id="10" w:name="use-cases"/>
      <w:bookmarkEnd w:id="9"/>
      <w:bookmarkEnd w:id="10"/>
      <w:r>
        <w:rPr/>
        <w:t>Use cases</w:t>
      </w:r>
    </w:p>
    <w:p>
      <w:pPr>
        <w:pStyle w:val="Heading3"/>
        <w:rPr/>
      </w:pPr>
      <w:bookmarkStart w:id="11" w:name="Xc8555dbd2dd3c9930c79042d75978e98fe6a020"/>
      <w:bookmarkEnd w:id="11"/>
      <w:r>
        <w:rPr/>
        <w:t>Q</w:t>
      </w:r>
      <w:commentRangeStart w:id="17"/>
      <w:r>
        <w:rPr/>
        <w:t>uerying names, supported i</w:t>
      </w:r>
      <w:ins w:id="72" w:author="Unknown Author" w:date="2023-09-11T09:17:23Z">
        <w:r>
          <w:rPr/>
        </w:r>
      </w:ins>
      <w:commentRangeEnd w:id="17"/>
      <w:r>
        <w:commentReference w:id="17"/>
      </w:r>
      <w:r>
        <w:rPr/>
        <w:t>dentifiers, and details of compounds</w:t>
      </w:r>
    </w:p>
    <w:p>
      <w:pPr>
        <w:pStyle w:val="FirstParagraph"/>
        <w:rPr/>
      </w:pPr>
      <w:ins w:id="73" w:author="Unknown Author" w:date="2023-09-11T09:19:39Z">
        <w:r>
          <w:rPr/>
          <w:commentReference w:id="18"/>
        </w:r>
      </w:ins>
      <w:r>
        <w:rPr/>
        <w:t xml:space="preserve">Often, a user needs to find a particular compound, but may only have a portion of a name or is using an identifier such as a CAS-RN or InChIKey string. The </w:t>
      </w:r>
      <w:r>
        <w:rPr>
          <w:rStyle w:val="VerbatimChar"/>
        </w:rPr>
        <w:t>ct_name()</w:t>
      </w:r>
      <w:r>
        <w:rPr/>
        <w:t xml:space="preserve"> function provides several ways to search for compounds for their preferred name and DTXSID. Three search parameters (</w:t>
      </w:r>
      <w:r>
        <w:rPr>
          <w:rStyle w:val="VerbatimChar"/>
        </w:rPr>
        <w:t>starts-with</w:t>
      </w:r>
      <w:r>
        <w:rPr/>
        <w:t xml:space="preserve">, </w:t>
      </w:r>
      <w:r>
        <w:rPr>
          <w:rStyle w:val="VerbatimChar"/>
        </w:rPr>
        <w:t>equals</w:t>
      </w:r>
      <w:r>
        <w:rPr/>
        <w:t xml:space="preserve">, </w:t>
      </w:r>
      <w:r>
        <w:rPr>
          <w:rStyle w:val="VerbatimChar"/>
        </w:rPr>
        <w:t>substring</w:t>
      </w:r>
      <w:r>
        <w:rPr/>
        <w:t>) offer different ways of searching for compounds.</w:t>
      </w:r>
    </w:p>
    <w:p>
      <w:pPr>
        <w:pStyle w:val="SourceCode"/>
        <w:rPr/>
      </w:pPr>
      <w:r>
        <w:rPr>
          <w:rStyle w:val="CommentTok"/>
        </w:rPr>
        <w:t>#String search</w:t>
      </w:r>
      <w:r>
        <w:rPr/>
        <w:br/>
      </w:r>
      <w:r>
        <w:rPr>
          <w:rStyle w:val="FunctionTok"/>
        </w:rPr>
        <w:t>ct_name</w:t>
      </w:r>
      <w:r>
        <w:rPr>
          <w:rStyle w:val="NormalTok"/>
        </w:rPr>
        <w:t>(</w:t>
      </w:r>
      <w:r>
        <w:rPr>
          <w:rStyle w:val="StringTok"/>
        </w:rPr>
        <w:t>'atraz'</w:t>
      </w:r>
      <w:r>
        <w:rPr>
          <w:rStyle w:val="NormalTok"/>
        </w:rPr>
        <w:t xml:space="preserve">, </w:t>
      </w:r>
      <w:r>
        <w:rPr>
          <w:rStyle w:val="AttributeTok"/>
        </w:rPr>
        <w:t>param =</w:t>
      </w:r>
      <w:r>
        <w:rPr>
          <w:rStyle w:val="NormalTok"/>
        </w:rPr>
        <w:t xml:space="preserve"> </w:t>
      </w:r>
      <w:r>
        <w:rPr>
          <w:rStyle w:val="StringTok"/>
        </w:rPr>
        <w:t>'start-with'</w:t>
      </w:r>
      <w:r>
        <w:rPr>
          <w:rStyle w:val="NormalTok"/>
        </w:rPr>
        <w:t xml:space="preserve">) </w:t>
      </w:r>
      <w:r>
        <w:rPr>
          <w:rStyle w:val="SpecialCharTok"/>
        </w:rPr>
        <w:t>%&gt;%</w:t>
      </w:r>
      <w:r>
        <w:rPr>
          <w:rStyle w:val="NormalTok"/>
        </w:rPr>
        <w:t xml:space="preserve"> </w:t>
      </w:r>
      <w:r>
        <w:rPr>
          <w:rStyle w:val="FunctionTok"/>
        </w:rPr>
        <w:t>select</w:t>
      </w:r>
      <w:r>
        <w:rPr>
          <w:rStyle w:val="NormalTok"/>
        </w:rPr>
        <w:t xml:space="preserve">(searchName, rank, preferredName) </w:t>
      </w:r>
      <w:r>
        <w:rPr>
          <w:rStyle w:val="SpecialCharTok"/>
        </w:rPr>
        <w:t>%&gt;%</w:t>
      </w:r>
      <w:r>
        <w:rPr>
          <w:rStyle w:val="NormalTok"/>
        </w:rPr>
        <w:t xml:space="preserve"> </w:t>
      </w:r>
      <w:r>
        <w:rPr>
          <w:rStyle w:val="FunctionTok"/>
        </w:rPr>
        <w:t>head</w:t>
      </w:r>
      <w:r>
        <w:rPr>
          <w:rStyle w:val="NormalTok"/>
        </w:rPr>
        <w:t>(</w:t>
      </w:r>
      <w:r>
        <w:rPr>
          <w:rStyle w:val="AttributeTok"/>
        </w:rPr>
        <w:t>n =</w:t>
      </w:r>
      <w:r>
        <w:rPr>
          <w:rStyle w:val="NormalTok"/>
        </w:rPr>
        <w:t xml:space="preserve"> </w:t>
      </w:r>
      <w:r>
        <w:rPr>
          <w:rStyle w:val="DecValTok"/>
        </w:rPr>
        <w:t>10</w:t>
      </w:r>
      <w:r>
        <w:rPr>
          <w:rStyle w:val="NormalTok"/>
        </w:rPr>
        <w:t>)</w:t>
      </w:r>
    </w:p>
    <w:p>
      <w:pPr>
        <w:pStyle w:val="SourceCode"/>
        <w:rPr/>
      </w:pPr>
      <w:r>
        <w:rPr/>
        <w:br/>
      </w:r>
      <w:r>
        <w:rPr>
          <w:rStyle w:val="VerbatimChar"/>
        </w:rPr>
        <w:t>Parameter(s) declared: start-with</w:t>
      </w:r>
      <w:r>
        <w:rPr/>
        <w:br/>
      </w:r>
      <w:r>
        <w:rPr>
          <w:rStyle w:val="VerbatimChar"/>
        </w:rPr>
        <w:t>Requesting valid names by provided search parameters....</w:t>
      </w:r>
    </w:p>
    <w:p>
      <w:pPr>
        <w:pStyle w:val="SourceCode"/>
        <w:rPr/>
      </w:pPr>
      <w:r>
        <w:rPr>
          <w:rStyle w:val="VerbatimChar"/>
        </w:rPr>
        <w:t># A tibble: 10 x 3</w:t>
      </w:r>
      <w:r>
        <w:rPr/>
        <w:br/>
      </w:r>
      <w:r>
        <w:rPr>
          <w:rStyle w:val="VerbatimChar"/>
        </w:rPr>
        <w:t xml:space="preserve">   searchName     rank preferredName                          </w:t>
      </w:r>
      <w:r>
        <w:rPr/>
        <w:br/>
      </w:r>
      <w:r>
        <w:rPr>
          <w:rStyle w:val="VerbatimChar"/>
        </w:rPr>
        <w:t xml:space="preserve">   &lt;chr&gt;         &lt;int&gt; &lt;chr&gt;                                  </w:t>
      </w:r>
      <w:r>
        <w:rPr/>
        <w:br/>
      </w:r>
      <w:r>
        <w:rPr>
          <w:rStyle w:val="VerbatimChar"/>
        </w:rPr>
        <w:t xml:space="preserve"> 1 Approved Name     9 Atrazine                               </w:t>
      </w:r>
      <w:r>
        <w:rPr/>
        <w:br/>
      </w:r>
      <w:r>
        <w:rPr>
          <w:rStyle w:val="VerbatimChar"/>
        </w:rPr>
        <w:t xml:space="preserve"> 2 Approved Name     9 Atrazine-2-Ethoxy                      </w:t>
      </w:r>
      <w:r>
        <w:rPr/>
        <w:br/>
      </w:r>
      <w:r>
        <w:rPr>
          <w:rStyle w:val="VerbatimChar"/>
        </w:rPr>
        <w:t xml:space="preserve"> 3 Approved Name     9 Atrazine-acetochlor mixt.              </w:t>
      </w:r>
      <w:r>
        <w:rPr/>
        <w:br/>
      </w:r>
      <w:r>
        <w:rPr>
          <w:rStyle w:val="VerbatimChar"/>
        </w:rPr>
        <w:t xml:space="preserve"> 4 Approved Name     9 Atrazine-d5                            </w:t>
      </w:r>
      <w:r>
        <w:rPr/>
        <w:br/>
      </w:r>
      <w:r>
        <w:rPr>
          <w:rStyle w:val="VerbatimChar"/>
        </w:rPr>
        <w:t xml:space="preserve"> 5 Approved Name     9 Atrazine mercapturate                  </w:t>
      </w:r>
      <w:r>
        <w:rPr/>
        <w:br/>
      </w:r>
      <w:r>
        <w:rPr>
          <w:rStyle w:val="VerbatimChar"/>
        </w:rPr>
        <w:t xml:space="preserve"> 6 Approved Name     9 Atrazine-mesotrione-S-metolachlor mixt.</w:t>
      </w:r>
      <w:r>
        <w:rPr/>
        <w:br/>
      </w:r>
      <w:r>
        <w:rPr>
          <w:rStyle w:val="VerbatimChar"/>
        </w:rPr>
        <w:t xml:space="preserve"> 7 Approved Name     9 Atrazine mixture with butylate         </w:t>
      </w:r>
      <w:r>
        <w:rPr/>
        <w:br/>
      </w:r>
      <w:r>
        <w:rPr>
          <w:rStyle w:val="VerbatimChar"/>
        </w:rPr>
        <w:t xml:space="preserve"> 8 Approved Name     9 Atrazine mixture with metolachlor (1:1)</w:t>
      </w:r>
      <w:r>
        <w:rPr/>
        <w:br/>
      </w:r>
      <w:r>
        <w:rPr>
          <w:rStyle w:val="VerbatimChar"/>
        </w:rPr>
        <w:t xml:space="preserve"> 9 Approved Name     9 Atrazine mixture with pendimethalin    </w:t>
      </w:r>
      <w:r>
        <w:rPr/>
        <w:br/>
      </w:r>
      <w:r>
        <w:rPr>
          <w:rStyle w:val="VerbatimChar"/>
        </w:rPr>
        <w:t xml:space="preserve">10 Approved Name     9 Atrazine mixture with terbutryn        </w:t>
      </w:r>
    </w:p>
    <w:p>
      <w:pPr>
        <w:pStyle w:val="SourceCode"/>
        <w:rPr/>
      </w:pPr>
      <w:r>
        <w:rPr>
          <w:rStyle w:val="CommentTok"/>
        </w:rPr>
        <w:t>#InChlKey search</w:t>
      </w:r>
      <w:r>
        <w:rPr/>
        <w:br/>
      </w:r>
      <w:r>
        <w:rPr>
          <w:rStyle w:val="FunctionTok"/>
        </w:rPr>
        <w:t>ct_name</w:t>
      </w:r>
      <w:r>
        <w:rPr>
          <w:rStyle w:val="NormalTok"/>
        </w:rPr>
        <w:t>(</w:t>
      </w:r>
      <w:r>
        <w:rPr>
          <w:rStyle w:val="StringTok"/>
        </w:rPr>
        <w:t>'MXWJVTOOROXGIU'</w:t>
      </w:r>
      <w:r>
        <w:rPr>
          <w:rStyle w:val="NormalTok"/>
        </w:rPr>
        <w:t xml:space="preserve">, </w:t>
      </w:r>
      <w:r>
        <w:rPr>
          <w:rStyle w:val="AttributeTok"/>
        </w:rPr>
        <w:t>param =</w:t>
      </w:r>
      <w:r>
        <w:rPr>
          <w:rStyle w:val="NormalTok"/>
        </w:rPr>
        <w:t xml:space="preserve"> </w:t>
      </w:r>
      <w:r>
        <w:rPr>
          <w:rStyle w:val="StringTok"/>
        </w:rPr>
        <w:t>'start-with'</w:t>
      </w:r>
      <w:r>
        <w:rPr>
          <w:rStyle w:val="NormalTok"/>
        </w:rPr>
        <w:t xml:space="preserve">) </w:t>
      </w:r>
      <w:r>
        <w:rPr>
          <w:rStyle w:val="SpecialCharTok"/>
        </w:rPr>
        <w:t>%&gt;%</w:t>
      </w:r>
      <w:r>
        <w:rPr>
          <w:rStyle w:val="NormalTok"/>
        </w:rPr>
        <w:t xml:space="preserve"> </w:t>
      </w:r>
      <w:r>
        <w:rPr>
          <w:rStyle w:val="FunctionTok"/>
        </w:rPr>
        <w:t>select</w:t>
      </w:r>
      <w:r>
        <w:rPr>
          <w:rStyle w:val="NormalTok"/>
        </w:rPr>
        <w:t xml:space="preserve">(searchValue, rank, preferredName) </w:t>
      </w:r>
      <w:r>
        <w:rPr>
          <w:rStyle w:val="SpecialCharTok"/>
        </w:rPr>
        <w:t>%&gt;%</w:t>
      </w:r>
      <w:r>
        <w:rPr>
          <w:rStyle w:val="NormalTok"/>
        </w:rPr>
        <w:t xml:space="preserve"> </w:t>
      </w:r>
      <w:r>
        <w:rPr>
          <w:rStyle w:val="FunctionTok"/>
        </w:rPr>
        <w:t>head</w:t>
      </w:r>
      <w:r>
        <w:rPr>
          <w:rStyle w:val="NormalTok"/>
        </w:rPr>
        <w:t>(</w:t>
      </w:r>
      <w:r>
        <w:rPr>
          <w:rStyle w:val="AttributeTok"/>
        </w:rPr>
        <w:t>n =</w:t>
      </w:r>
      <w:r>
        <w:rPr>
          <w:rStyle w:val="NormalTok"/>
        </w:rPr>
        <w:t xml:space="preserve"> </w:t>
      </w:r>
      <w:r>
        <w:rPr>
          <w:rStyle w:val="DecValTok"/>
        </w:rPr>
        <w:t>10</w:t>
      </w:r>
      <w:r>
        <w:rPr>
          <w:rStyle w:val="NormalTok"/>
        </w:rPr>
        <w:t>)</w:t>
      </w:r>
    </w:p>
    <w:p>
      <w:pPr>
        <w:pStyle w:val="SourceCode"/>
        <w:rPr/>
      </w:pPr>
      <w:r>
        <w:rPr/>
        <w:br/>
      </w:r>
      <w:r>
        <w:rPr>
          <w:rStyle w:val="VerbatimChar"/>
        </w:rPr>
        <w:t>Parameter(s) declared: start-with</w:t>
      </w:r>
      <w:r>
        <w:rPr/>
        <w:br/>
      </w:r>
      <w:r>
        <w:rPr>
          <w:rStyle w:val="VerbatimChar"/>
        </w:rPr>
        <w:t>Requesting valid names by provided search parameters....</w:t>
      </w:r>
    </w:p>
    <w:p>
      <w:pPr>
        <w:pStyle w:val="SourceCode"/>
        <w:rPr/>
      </w:pPr>
      <w:r>
        <w:rPr>
          <w:rStyle w:val="VerbatimChar"/>
        </w:rPr>
        <w:t># A tibble: 6 x 3</w:t>
      </w:r>
      <w:r>
        <w:rPr/>
        <w:br/>
      </w:r>
      <w:r>
        <w:rPr>
          <w:rStyle w:val="VerbatimChar"/>
        </w:rPr>
        <w:t xml:space="preserve">  searchValue                  rank preferredName                               </w:t>
      </w:r>
      <w:r>
        <w:rPr/>
        <w:br/>
      </w:r>
      <w:r>
        <w:rPr>
          <w:rStyle w:val="VerbatimChar"/>
        </w:rPr>
        <w:t xml:space="preserve">  &lt;chr&gt;                       &lt;int&gt; &lt;chr&gt;                                       </w:t>
      </w:r>
      <w:r>
        <w:rPr/>
        <w:br/>
      </w:r>
      <w:r>
        <w:rPr>
          <w:rStyle w:val="VerbatimChar"/>
        </w:rPr>
        <w:t>1 MXWJVTOOROXGIU-DETAZLGJSA-N    13 6-Chloro-N~2~-ethyl-N~4~-(propan-2-yl)-1,3,~</w:t>
      </w:r>
      <w:r>
        <w:rPr/>
        <w:br/>
      </w:r>
      <w:r>
        <w:rPr>
          <w:rStyle w:val="VerbatimChar"/>
        </w:rPr>
        <w:t xml:space="preserve">2 MXWJVTOOROXGIU-NTDPGYSYSA-N    13 Atrazine-ring-UL-14C                        </w:t>
      </w:r>
      <w:r>
        <w:rPr/>
        <w:br/>
      </w:r>
      <w:r>
        <w:rPr>
          <w:rStyle w:val="VerbatimChar"/>
        </w:rPr>
        <w:t xml:space="preserve">3 MXWJVTOOROXGIU-SGEUAGPISA-N    13 Atrazine-d5                                 </w:t>
      </w:r>
      <w:r>
        <w:rPr/>
        <w:br/>
      </w:r>
      <w:r>
        <w:rPr>
          <w:rStyle w:val="VerbatimChar"/>
        </w:rPr>
        <w:t>4 MXWJVTOOROXGIU-TTXLGWKISA-N    13 6-chloro-N2-ethyl-N4-(propan-2-yl)(13C3)-1,~</w:t>
      </w:r>
      <w:r>
        <w:rPr/>
        <w:br/>
      </w:r>
      <w:r>
        <w:rPr>
          <w:rStyle w:val="VerbatimChar"/>
        </w:rPr>
        <w:t xml:space="preserve">5 MXWJVTOOROXGIU-UHFFFAOYSA-N    13 Atrazine                                    </w:t>
      </w:r>
      <w:r>
        <w:rPr/>
        <w:br/>
      </w:r>
      <w:r>
        <w:rPr>
          <w:rStyle w:val="VerbatimChar"/>
        </w:rPr>
        <w:t>6 MXWJVTOOROXGIU-ZSJDYOACSA-N    13 6-Chloro-N~2~-ethyl-N~4~-(propan-2-yl)-1,3,~</w:t>
      </w:r>
    </w:p>
    <w:p>
      <w:pPr>
        <w:pStyle w:val="SourceCode"/>
        <w:rPr/>
      </w:pPr>
      <w:r>
        <w:rPr>
          <w:rStyle w:val="CommentTok"/>
        </w:rPr>
        <w:t>#CAS_RN search</w:t>
      </w:r>
      <w:r>
        <w:rPr/>
        <w:br/>
      </w:r>
      <w:r>
        <w:rPr>
          <w:rStyle w:val="FunctionTok"/>
        </w:rPr>
        <w:t>ct_name</w:t>
      </w:r>
      <w:r>
        <w:rPr>
          <w:rStyle w:val="NormalTok"/>
        </w:rPr>
        <w:t>(</w:t>
      </w:r>
      <w:r>
        <w:rPr>
          <w:rStyle w:val="StringTok"/>
        </w:rPr>
        <w:t>'1912-24'</w:t>
      </w:r>
      <w:r>
        <w:rPr>
          <w:rStyle w:val="NormalTok"/>
        </w:rPr>
        <w:t xml:space="preserve">, </w:t>
      </w:r>
      <w:r>
        <w:rPr>
          <w:rStyle w:val="AttributeTok"/>
        </w:rPr>
        <w:t>param =</w:t>
      </w:r>
      <w:r>
        <w:rPr>
          <w:rStyle w:val="NormalTok"/>
        </w:rPr>
        <w:t xml:space="preserve"> </w:t>
      </w:r>
      <w:r>
        <w:rPr>
          <w:rStyle w:val="StringTok"/>
        </w:rPr>
        <w:t>'contain'</w:t>
      </w:r>
      <w:r>
        <w:rPr>
          <w:rStyle w:val="NormalTok"/>
        </w:rPr>
        <w:t xml:space="preserve">) </w:t>
      </w:r>
      <w:r>
        <w:rPr>
          <w:rStyle w:val="SpecialCharTok"/>
        </w:rPr>
        <w:t>%&gt;%</w:t>
      </w:r>
      <w:r>
        <w:rPr>
          <w:rStyle w:val="NormalTok"/>
        </w:rPr>
        <w:t xml:space="preserve"> </w:t>
      </w:r>
      <w:r>
        <w:rPr>
          <w:rStyle w:val="FunctionTok"/>
        </w:rPr>
        <w:t>select</w:t>
      </w:r>
      <w:r>
        <w:rPr>
          <w:rStyle w:val="NormalTok"/>
        </w:rPr>
        <w:t>(searchValue, preferredName, casrn)</w:t>
      </w:r>
    </w:p>
    <w:p>
      <w:pPr>
        <w:pStyle w:val="SourceCode"/>
        <w:rPr/>
      </w:pPr>
      <w:r>
        <w:rPr/>
        <w:br/>
      </w:r>
      <w:r>
        <w:rPr>
          <w:rStyle w:val="VerbatimChar"/>
        </w:rPr>
        <w:t>Parameter(s) declared: contain</w:t>
      </w:r>
      <w:r>
        <w:rPr/>
        <w:br/>
      </w:r>
      <w:r>
        <w:rPr>
          <w:rStyle w:val="VerbatimChar"/>
        </w:rPr>
        <w:t>Requesting valid names by provided search parameters....</w:t>
      </w:r>
    </w:p>
    <w:p>
      <w:pPr>
        <w:pStyle w:val="SourceCode"/>
        <w:rPr/>
      </w:pPr>
      <w:r>
        <w:rPr>
          <w:rStyle w:val="VerbatimChar"/>
        </w:rPr>
        <w:t># A tibble: 5 x 3</w:t>
      </w:r>
      <w:r>
        <w:rPr/>
        <w:br/>
      </w:r>
      <w:r>
        <w:rPr>
          <w:rStyle w:val="VerbatimChar"/>
        </w:rPr>
        <w:t xml:space="preserve">  searchValue  preferredName                                               casrn</w:t>
      </w:r>
      <w:r>
        <w:rPr/>
        <w:br/>
      </w:r>
      <w:r>
        <w:rPr>
          <w:rStyle w:val="VerbatimChar"/>
        </w:rPr>
        <w:t xml:space="preserve">  &lt;chr&gt;        &lt;chr&gt;                                                       &lt;chr&gt;</w:t>
      </w:r>
      <w:r>
        <w:rPr/>
        <w:br/>
      </w:r>
      <w:r>
        <w:rPr>
          <w:rStyle w:val="VerbatimChar"/>
        </w:rPr>
        <w:t>1 121912-24-1  5-(Perfluoroheptyl)pentanamine hydrochloride (1:1)          1219~</w:t>
      </w:r>
      <w:r>
        <w:rPr/>
        <w:br/>
      </w:r>
      <w:r>
        <w:rPr>
          <w:rStyle w:val="VerbatimChar"/>
        </w:rPr>
        <w:t>2 21912-24-3   5-(2-Chloroethanesulfonyl)bicyclo[2.2.1]heptane-2-carbonyl~ 2191~</w:t>
      </w:r>
      <w:r>
        <w:rPr/>
        <w:br/>
      </w:r>
      <w:r>
        <w:rPr>
          <w:rStyle w:val="VerbatimChar"/>
        </w:rPr>
        <w:t>3 321912-24-7  ß-Alanine, N-[5-[[4-chloro-6-[[8-hydroxy-3,6-disulfo-7-[2-~ 3219~</w:t>
      </w:r>
      <w:r>
        <w:rPr/>
        <w:br/>
      </w:r>
      <w:r>
        <w:rPr>
          <w:rStyle w:val="VerbatimChar"/>
        </w:rPr>
        <w:t>4 1261912-24-6 6-(5-Formylthiophen-2-yl)pyridine-3-carboxylic acid         1261~</w:t>
      </w:r>
      <w:r>
        <w:rPr/>
        <w:br/>
      </w:r>
      <w:r>
        <w:rPr>
          <w:rStyle w:val="VerbatimChar"/>
        </w:rPr>
        <w:t>5 1912-24-9    Atrazine                                                    1912~</w:t>
      </w:r>
    </w:p>
    <w:p>
      <w:pPr>
        <w:pStyle w:val="FirstParagraph"/>
        <w:rPr/>
      </w:pPr>
      <w:r>
        <w:rPr/>
        <w:t>Additionally, a function to return all verified synonyms of a given compound is available. A user may find this useful, as old CAS-RNs, product names, or variations on proper names can be returned.</w:t>
      </w:r>
    </w:p>
    <w:p>
      <w:pPr>
        <w:pStyle w:val="SourceCode"/>
        <w:rPr/>
      </w:pPr>
      <w:r>
        <w:rPr>
          <w:rStyle w:val="FunctionTok"/>
        </w:rPr>
        <w:t>ct_synonym</w:t>
      </w:r>
      <w:r>
        <w:rPr>
          <w:rStyle w:val="NormalTok"/>
        </w:rPr>
        <w:t>(</w:t>
      </w:r>
      <w:r>
        <w:rPr>
          <w:rStyle w:val="AttributeTok"/>
        </w:rPr>
        <w:t>query =</w:t>
      </w:r>
      <w:r>
        <w:rPr>
          <w:rStyle w:val="NormalTok"/>
        </w:rPr>
        <w:t xml:space="preserve"> </w:t>
      </w:r>
      <w:r>
        <w:rPr>
          <w:rStyle w:val="StringTok"/>
        </w:rPr>
        <w:t>'DTXSID7020182'</w:t>
      </w:r>
      <w:r>
        <w:rPr>
          <w:rStyle w:val="NormalTok"/>
        </w:rPr>
        <w:t xml:space="preserve">) </w:t>
      </w:r>
      <w:r>
        <w:rPr>
          <w:rStyle w:val="SpecialCharTok"/>
        </w:rPr>
        <w:t>%&gt;%</w:t>
      </w:r>
      <w:r>
        <w:rPr>
          <w:rStyle w:val="NormalTok"/>
        </w:rPr>
        <w:t xml:space="preserve"> </w:t>
      </w:r>
      <w:r>
        <w:rPr>
          <w:rStyle w:val="FunctionTok"/>
        </w:rPr>
        <w:t>head</w:t>
      </w:r>
      <w:r>
        <w:rPr>
          <w:rStyle w:val="NormalTok"/>
        </w:rPr>
        <w:t>(</w:t>
      </w:r>
      <w:r>
        <w:rPr>
          <w:rStyle w:val="AttributeTok"/>
        </w:rPr>
        <w:t>n =</w:t>
      </w:r>
      <w:r>
        <w:rPr>
          <w:rStyle w:val="NormalTok"/>
        </w:rPr>
        <w:t xml:space="preserve"> </w:t>
      </w:r>
      <w:r>
        <w:rPr>
          <w:rStyle w:val="DecValTok"/>
        </w:rPr>
        <w:t>10</w:t>
      </w:r>
      <w:r>
        <w:rPr>
          <w:rStyle w:val="NormalTok"/>
        </w:rPr>
        <w:t>)</w:t>
      </w:r>
    </w:p>
    <w:p>
      <w:pPr>
        <w:pStyle w:val="SourceCode"/>
        <w:rPr/>
      </w:pPr>
      <w:r>
        <w:rPr>
          <w:rStyle w:val="VerbatimChar"/>
        </w:rPr>
        <w:t>Searching for compound synonym....</w:t>
      </w:r>
    </w:p>
    <w:p>
      <w:pPr>
        <w:pStyle w:val="SourceCode"/>
        <w:rPr/>
      </w:pPr>
      <w:r>
        <w:rPr>
          <w:rStyle w:val="VerbatimChar"/>
        </w:rPr>
        <w:t xml:space="preserve">          </w:t>
      </w:r>
      <w:r>
        <w:rPr>
          <w:rStyle w:val="VerbatimChar"/>
        </w:rPr>
        <w:t>dtxsid                                 value    search rank</w:t>
      </w:r>
      <w:r>
        <w:rPr/>
        <w:br/>
      </w:r>
      <w:r>
        <w:rPr>
          <w:rStyle w:val="VerbatimChar"/>
        </w:rPr>
        <w:t>1  DTXSID7020182         4,4’-Propane-2,2-diyldiphenol     valid    1</w:t>
      </w:r>
      <w:r>
        <w:rPr/>
        <w:br/>
      </w:r>
      <w:r>
        <w:rPr>
          <w:rStyle w:val="VerbatimChar"/>
        </w:rPr>
        <w:t>2  DTXSID7020182                            Bisfenol A     valid    1</w:t>
      </w:r>
      <w:r>
        <w:rPr/>
        <w:br/>
      </w:r>
      <w:r>
        <w:rPr>
          <w:rStyle w:val="VerbatimChar"/>
        </w:rPr>
        <w:t>3  DTXSID7020182                                   BPA     valid    1</w:t>
      </w:r>
      <w:r>
        <w:rPr/>
        <w:br/>
      </w:r>
      <w:r>
        <w:rPr>
          <w:rStyle w:val="VerbatimChar"/>
        </w:rPr>
        <w:t>4  DTXSID7020182                     EC No.: 201-245-8     valid    1</w:t>
      </w:r>
      <w:r>
        <w:rPr/>
        <w:br/>
      </w:r>
      <w:r>
        <w:rPr>
          <w:rStyle w:val="VerbatimChar"/>
        </w:rPr>
        <w:t>5  DTXSID7020182                               80-05-7     valid    1</w:t>
      </w:r>
      <w:r>
        <w:rPr/>
        <w:br/>
      </w:r>
      <w:r>
        <w:rPr>
          <w:rStyle w:val="VerbatimChar"/>
        </w:rPr>
        <w:t>6  DTXSID7020182       4,4'-(Propane-2,2-diyl)diphenol     valid    1</w:t>
      </w:r>
      <w:r>
        <w:rPr/>
        <w:br/>
      </w:r>
      <w:r>
        <w:rPr>
          <w:rStyle w:val="VerbatimChar"/>
        </w:rPr>
        <w:t>7  DTXSID7020182 Phenol, 4,4'-(1-methylethylidene)bis-     valid    1</w:t>
      </w:r>
      <w:r>
        <w:rPr/>
        <w:br/>
      </w:r>
      <w:r>
        <w:rPr>
          <w:rStyle w:val="VerbatimChar"/>
        </w:rPr>
        <w:t>8  DTXSID7020182                           Bisphenol A     valid    1</w:t>
      </w:r>
      <w:r>
        <w:rPr/>
        <w:br/>
      </w:r>
      <w:r>
        <w:rPr>
          <w:rStyle w:val="VerbatimChar"/>
        </w:rPr>
        <w:t>9  DTXSID7020182                         DTXSID7020182      good    2</w:t>
      </w:r>
      <w:r>
        <w:rPr/>
        <w:br/>
      </w:r>
      <w:r>
        <w:rPr>
          <w:rStyle w:val="VerbatimChar"/>
        </w:rPr>
        <w:t>10 DTXSID7020182                           Bisphenol-A del_casrn    3</w:t>
      </w:r>
    </w:p>
    <w:p>
      <w:pPr>
        <w:pStyle w:val="FirstParagraph"/>
        <w:rPr/>
      </w:pPr>
      <w:r>
        <w:rPr/>
        <w:t xml:space="preserve">After a compound’s DTXSID has been located, a user may want to inquire on various details for the compound. The </w:t>
      </w:r>
      <w:r>
        <w:rPr>
          <w:rStyle w:val="VerbatimChar"/>
        </w:rPr>
        <w:t>ct_details()</w:t>
      </w:r>
      <w:r>
        <w:rPr/>
        <w:t xml:space="preserve"> function provides an executive summary of a compound, with over sixty variables being available. Here, a user can easily ascertain important details about the compound in question, ranging from the quality of curation about a compound, the number of active assays in the ToxCast assay program, to knowing the monoisotopic mass, molecular formula or SMILES string.</w:t>
      </w:r>
    </w:p>
    <w:p>
      <w:pPr>
        <w:pStyle w:val="SourceCode"/>
        <w:rPr/>
      </w:pPr>
      <w:r>
        <w:rPr>
          <w:rStyle w:val="CommentTok"/>
        </w:rPr>
        <w:t># A selection of the data available for the query</w:t>
      </w:r>
      <w:r>
        <w:rPr/>
        <w:br/>
        <w:br/>
      </w:r>
      <w:r>
        <w:rPr>
          <w:rStyle w:val="NormalTok"/>
        </w:rPr>
        <w:t xml:space="preserve">df </w:t>
      </w:r>
      <w:r>
        <w:rPr>
          <w:rStyle w:val="SpecialCharTok"/>
        </w:rPr>
        <w:t>%&gt;%</w:t>
      </w:r>
      <w:r>
        <w:rPr>
          <w:rStyle w:val="NormalTok"/>
        </w:rPr>
        <w:t xml:space="preserve"> </w:t>
      </w:r>
      <w:r>
        <w:rPr>
          <w:rStyle w:val="FunctionTok"/>
        </w:rPr>
        <w:t>select</w:t>
      </w:r>
      <w:r>
        <w:rPr>
          <w:rStyle w:val="NormalTok"/>
        </w:rPr>
        <w:t xml:space="preserve">(dtxsid,preferredName, smiles, molFormula, monoisotopicMass,toxcastSelect,octanolWaterPartition,qcLevelDesc) </w:t>
      </w:r>
      <w:r>
        <w:rPr>
          <w:rStyle w:val="SpecialCharTok"/>
        </w:rPr>
        <w:t>%&gt;%</w:t>
      </w:r>
      <w:r>
        <w:rPr>
          <w:rStyle w:val="NormalTok"/>
        </w:rPr>
        <w:t xml:space="preserve"> </w:t>
      </w:r>
      <w:r>
        <w:rPr>
          <w:rStyle w:val="FunctionTok"/>
        </w:rPr>
        <w:t>glimpse</w:t>
      </w:r>
      <w:r>
        <w:rPr>
          <w:rStyle w:val="NormalTok"/>
        </w:rPr>
        <w:t>()</w:t>
      </w:r>
    </w:p>
    <w:p>
      <w:pPr>
        <w:pStyle w:val="SourceCode"/>
        <w:rPr/>
      </w:pPr>
      <w:r>
        <w:rPr>
          <w:rStyle w:val="VerbatimChar"/>
        </w:rPr>
        <w:t>Rows: 1</w:t>
      </w:r>
      <w:r>
        <w:rPr/>
        <w:br/>
      </w:r>
      <w:r>
        <w:rPr>
          <w:rStyle w:val="VerbatimChar"/>
        </w:rPr>
        <w:t>Columns: 8</w:t>
      </w:r>
      <w:r>
        <w:rPr/>
        <w:br/>
      </w:r>
      <w:r>
        <w:rPr>
          <w:rStyle w:val="VerbatimChar"/>
        </w:rPr>
        <w:t>$ dtxsid                &lt;chr&gt; "DTXSID8031865"</w:t>
      </w:r>
      <w:r>
        <w:rPr/>
        <w:br/>
      </w:r>
      <w:r>
        <w:rPr>
          <w:rStyle w:val="VerbatimChar"/>
        </w:rPr>
        <w:t>$ preferredName         &lt;chr&gt; "Perfluorooctanoic acid"</w:t>
      </w:r>
      <w:r>
        <w:rPr/>
        <w:br/>
      </w:r>
      <w:r>
        <w:rPr>
          <w:rStyle w:val="VerbatimChar"/>
        </w:rPr>
        <w:t>$ smiles                &lt;chr&gt; "OC(=O)C(F)(F)C(F)(F)C(F)(F)C(F)(F)C(F)(F)C(F)(F~</w:t>
      </w:r>
      <w:r>
        <w:rPr/>
        <w:br/>
      </w:r>
      <w:r>
        <w:rPr>
          <w:rStyle w:val="VerbatimChar"/>
        </w:rPr>
        <w:t>$ molFormula            &lt;chr&gt; "C8HF15O2"</w:t>
      </w:r>
      <w:r>
        <w:rPr/>
        <w:br/>
      </w:r>
      <w:r>
        <w:rPr>
          <w:rStyle w:val="VerbatimChar"/>
        </w:rPr>
        <w:t>$ monoisotopicMass      &lt;dbl&gt; 413.9737</w:t>
      </w:r>
      <w:r>
        <w:rPr/>
        <w:br/>
      </w:r>
      <w:r>
        <w:rPr>
          <w:rStyle w:val="VerbatimChar"/>
        </w:rPr>
        <w:t>$ toxcastSelect         &lt;chr&gt; "133/1396"</w:t>
      </w:r>
      <w:r>
        <w:rPr/>
        <w:br/>
      </w:r>
      <w:r>
        <w:rPr>
          <w:rStyle w:val="VerbatimChar"/>
        </w:rPr>
        <w:t>$ octanolWaterPartition &lt;dbl&gt; 3.10642</w:t>
      </w:r>
      <w:r>
        <w:rPr/>
        <w:br/>
      </w:r>
      <w:r>
        <w:rPr>
          <w:rStyle w:val="VerbatimChar"/>
        </w:rPr>
        <w:t>$ qcLevelDesc           &lt;chr&gt; "Level 1: Expert curated, highest confidence in ~</w:t>
      </w:r>
    </w:p>
    <w:p>
      <w:pPr>
        <w:pStyle w:val="Heading3"/>
        <w:rPr/>
      </w:pPr>
      <w:bookmarkStart w:id="12" w:name="Xc8555dbd2dd3c9930c79042d75978e98fe6a020"/>
      <w:bookmarkStart w:id="13" w:name="Xd47690fa8df26e42f15af23454bcb3ef45303e3"/>
      <w:bookmarkEnd w:id="12"/>
      <w:bookmarkEnd w:id="13"/>
      <w:r>
        <w:rPr/>
        <w:t xml:space="preserve">Querying for physio-chemical properties and </w:t>
      </w:r>
      <w:commentRangeStart w:id="19"/>
      <w:r>
        <w:rPr/>
        <w:t>environmental</w:t>
      </w:r>
      <w:ins w:id="74" w:author="Unknown Author" w:date="2023-09-11T09:21:59Z">
        <w:r>
          <w:rPr/>
        </w:r>
      </w:ins>
      <w:commentRangeEnd w:id="19"/>
      <w:r>
        <w:commentReference w:id="19"/>
      </w:r>
      <w:r>
        <w:rPr/>
        <w:t xml:space="preserve"> fate/ transport data</w:t>
      </w:r>
    </w:p>
    <w:p>
      <w:pPr>
        <w:pStyle w:val="SourceCode"/>
        <w:rPr/>
      </w:pPr>
      <w:r>
        <w:rPr/>
        <w:t xml:space="preserve">A common, initial step for hazard identification is screening by physio-chemical properties or potential longevity within a given environment. The function </w:t>
      </w:r>
      <w:r>
        <w:rPr>
          <w:rStyle w:val="VerbatimChar"/>
        </w:rPr>
        <w:t>ct_prop()</w:t>
      </w:r>
      <w:r>
        <w:rPr/>
        <w:t xml:space="preserve"> returns both experimental and predictive physical-chemical properties, with accompanying source documentation. Users can then filter or subset the data as appropriate.</w:t>
      </w:r>
    </w:p>
    <w:tbl>
      <w:tblPr>
        <w:tblStyle w:val="Table"/>
        <w:tblW w:w="4320"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1080"/>
        <w:gridCol w:w="1080"/>
        <w:gridCol w:w="1080"/>
        <w:gridCol w:w="1079"/>
      </w:tblGrid>
      <w:tr>
        <w:trPr>
          <w:tblHeader w:val="true"/>
          <w:cnfStyle w:val="100000000000" w:firstRow="1" w:lastRow="0" w:firstColumn="0" w:lastColumn="0" w:oddVBand="0" w:evenVBand="0" w:oddHBand="0" w:evenHBand="0" w:firstRowFirstColumn="0" w:firstRowLastColumn="0" w:lastRowFirstColumn="0" w:lastRowLastColumn="0"/>
        </w:trPr>
        <w:tc>
          <w:tcPr>
            <w:tcW w:w="108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name</w:t>
            </w:r>
          </w:p>
        </w:tc>
        <w:tc>
          <w:tcPr>
            <w:tcW w:w="108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unit</w:t>
            </w:r>
          </w:p>
        </w:tc>
        <w:tc>
          <w:tcPr>
            <w:tcW w:w="108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experimental</w:t>
            </w:r>
          </w:p>
        </w:tc>
        <w:tc>
          <w:tcPr>
            <w:tcW w:w="1079"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predicted</w:t>
            </w:r>
          </w:p>
        </w:tc>
      </w:tr>
      <w:tr>
        <w:trPr/>
        <w:tc>
          <w:tcPr>
            <w:tcW w:w="1080"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Boiling Point</w:t>
            </w:r>
          </w:p>
        </w:tc>
        <w:tc>
          <w:tcPr>
            <w:tcW w:w="1080"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w:t>
            </w:r>
          </w:p>
        </w:tc>
        <w:tc>
          <w:tcPr>
            <w:tcW w:w="1080"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190.200</w:t>
            </w:r>
          </w:p>
        </w:tc>
        <w:tc>
          <w:tcPr>
            <w:tcW w:w="1079"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193.251</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Density</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g/cm^3</w:t>
            </w:r>
          </w:p>
        </w:tc>
        <w:tc>
          <w:tcPr>
            <w:tcW w:w="1080"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1.800</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1.724</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Flash Point</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w:t>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67.998</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Henry's Law</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atm-m3/mole</w:t>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0.000</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Index of Refraction</w:t>
            </w:r>
          </w:p>
        </w:tc>
        <w:tc>
          <w:tcPr>
            <w:tcW w:w="1080" w:type="dxa"/>
            <w:tcBorders/>
            <w:shd w:color="auto" w:fill="FFFFFF" w:val="clear"/>
            <w:vAlign w:val="center"/>
          </w:tcPr>
          <w:p>
            <w:pPr>
              <w:pStyle w:val="Normal"/>
              <w:widowControl/>
              <w:pBdr/>
              <w:spacing w:before="100" w:after="100"/>
              <w:ind w:start="100" w:end="100" w:hanging="0"/>
              <w:jc w:val="star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1.289</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LogKoa: Octanol-Air</w:t>
            </w:r>
          </w:p>
        </w:tc>
        <w:tc>
          <w:tcPr>
            <w:tcW w:w="1080" w:type="dxa"/>
            <w:tcBorders/>
            <w:shd w:color="auto" w:fill="FFFFFF" w:val="clear"/>
            <w:vAlign w:val="center"/>
          </w:tcPr>
          <w:p>
            <w:pPr>
              <w:pStyle w:val="Normal"/>
              <w:widowControl/>
              <w:pBdr/>
              <w:spacing w:before="100" w:after="100"/>
              <w:ind w:start="100" w:end="100" w:hanging="0"/>
              <w:jc w:val="star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4.156</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LogKow: Octanol-Water</w:t>
            </w:r>
          </w:p>
        </w:tc>
        <w:tc>
          <w:tcPr>
            <w:tcW w:w="1080" w:type="dxa"/>
            <w:tcBorders/>
            <w:shd w:color="auto" w:fill="FFFFFF" w:val="clear"/>
            <w:vAlign w:val="center"/>
          </w:tcPr>
          <w:p>
            <w:pPr>
              <w:pStyle w:val="Normal"/>
              <w:widowControl/>
              <w:pBdr/>
              <w:spacing w:before="100" w:after="100"/>
              <w:ind w:start="100" w:end="100" w:hanging="0"/>
              <w:jc w:val="star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80"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3.104</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5.683</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Melting Point</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w:t>
            </w:r>
          </w:p>
        </w:tc>
        <w:tc>
          <w:tcPr>
            <w:tcW w:w="1080"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55.571</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24.268</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Molar Refractivity</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cm^3</w:t>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42.893</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Molar Volume</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cm^3</w:t>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237.268</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Polarizability</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Å^3</w:t>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17.004</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Surface Tension</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dyn/cm</w:t>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16.819</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Thermal Conductivity</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mW/(m*K)</w:t>
            </w:r>
          </w:p>
        </w:tc>
        <w:tc>
          <w:tcPr>
            <w:tcW w:w="1080"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65.258</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Vapor Pressure</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mmHg</w:t>
            </w:r>
          </w:p>
        </w:tc>
        <w:tc>
          <w:tcPr>
            <w:tcW w:w="1080"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0.988</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0.243</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Water Solubility</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mol/L</w:t>
            </w:r>
          </w:p>
        </w:tc>
        <w:tc>
          <w:tcPr>
            <w:tcW w:w="1080"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0.014</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0.753</w:t>
            </w:r>
          </w:p>
        </w:tc>
      </w:tr>
      <w:tr>
        <w:trPr/>
        <w:tc>
          <w:tcPr>
            <w:tcW w:w="1080"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pKa Acidic Apparent</w:t>
            </w:r>
          </w:p>
        </w:tc>
        <w:tc>
          <w:tcPr>
            <w:tcW w:w="1080" w:type="dxa"/>
            <w:tcBorders>
              <w:bottom w:val="single" w:sz="12" w:space="0" w:color="666666"/>
            </w:tcBorders>
            <w:shd w:color="auto" w:fill="FFFFFF" w:val="clear"/>
            <w:vAlign w:val="center"/>
          </w:tcPr>
          <w:p>
            <w:pPr>
              <w:pStyle w:val="Normal"/>
              <w:widowControl/>
              <w:pBdr/>
              <w:spacing w:before="100" w:after="100"/>
              <w:ind w:start="100" w:end="100" w:hanging="0"/>
              <w:jc w:val="star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80"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3.150</w:t>
            </w:r>
          </w:p>
        </w:tc>
        <w:tc>
          <w:tcPr>
            <w:tcW w:w="1079" w:type="dxa"/>
            <w:tcBorders>
              <w:bottom w:val="single" w:sz="12" w:space="0" w:color="666666"/>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FirstParagraph"/>
        <w:rPr/>
      </w:pPr>
      <w:r>
        <w:rPr/>
        <w:t xml:space="preserve">For environmental fate/ transport data, the </w:t>
      </w:r>
      <w:r>
        <w:rPr>
          <w:rStyle w:val="VerbatimChar"/>
        </w:rPr>
        <w:t>ct_env_fate()</w:t>
      </w:r>
      <w:r>
        <w:rPr/>
        <w:t xml:space="preserve"> function also returns experimental and predictive data where available.</w:t>
      </w:r>
    </w:p>
    <w:p>
      <w:pPr>
        <w:pStyle w:val="SourceCode"/>
        <w:rPr/>
      </w:pPr>
      <w:r>
        <w:rPr/>
      </w:r>
    </w:p>
    <w:tbl>
      <w:tblPr>
        <w:tblStyle w:val="Table"/>
        <w:tblW w:w="5490"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1079"/>
        <w:gridCol w:w="1080"/>
        <w:gridCol w:w="1261"/>
        <w:gridCol w:w="2069"/>
      </w:tblGrid>
      <w:tr>
        <w:trPr>
          <w:tblHeader w:val="true"/>
          <w:cnfStyle w:val="100000000000" w:firstRow="1" w:lastRow="0" w:firstColumn="0" w:lastColumn="0" w:oddVBand="0" w:evenVBand="0" w:oddHBand="0" w:evenHBand="0" w:firstRowFirstColumn="0" w:firstRowLastColumn="0" w:lastRowFirstColumn="0" w:lastRowLastColumn="0"/>
        </w:trPr>
        <w:tc>
          <w:tcPr>
            <w:tcW w:w="1079"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endpointName</w:t>
            </w:r>
          </w:p>
        </w:tc>
        <w:tc>
          <w:tcPr>
            <w:tcW w:w="108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unit</w:t>
            </w:r>
          </w:p>
        </w:tc>
        <w:tc>
          <w:tcPr>
            <w:tcW w:w="1261"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predicted</w:t>
            </w:r>
          </w:p>
        </w:tc>
        <w:tc>
          <w:tcPr>
            <w:tcW w:w="2069"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experimental</w:t>
            </w:r>
          </w:p>
        </w:tc>
      </w:tr>
      <w:tr>
        <w:trPr/>
        <w:tc>
          <w:tcPr>
            <w:tcW w:w="1079"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Atmos. Hydroxylation Rate</w:t>
            </w:r>
          </w:p>
        </w:tc>
        <w:tc>
          <w:tcPr>
            <w:tcW w:w="1080"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cm3/molecule*sec</w:t>
            </w:r>
          </w:p>
        </w:tc>
        <w:tc>
          <w:tcPr>
            <w:tcW w:w="1261"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0.000</w:t>
            </w:r>
          </w:p>
        </w:tc>
        <w:tc>
          <w:tcPr>
            <w:tcW w:w="2069" w:type="dxa"/>
            <w:tcBorders>
              <w:top w:val="single" w:sz="12" w:space="0" w:color="666666"/>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079"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Bioaccumulation Factor</w:t>
            </w:r>
          </w:p>
        </w:tc>
        <w:tc>
          <w:tcPr>
            <w:tcW w:w="1080" w:type="dxa"/>
            <w:tcBorders/>
            <w:shd w:color="auto" w:fill="FFFFFF" w:val="clear"/>
            <w:vAlign w:val="center"/>
          </w:tcPr>
          <w:p>
            <w:pPr>
              <w:pStyle w:val="Normal"/>
              <w:widowControl/>
              <w:pBdr/>
              <w:spacing w:before="100" w:after="100"/>
              <w:ind w:start="100" w:end="100" w:hanging="0"/>
              <w:jc w:val="star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26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7,674.000</w:t>
            </w:r>
          </w:p>
        </w:tc>
        <w:tc>
          <w:tcPr>
            <w:tcW w:w="2069"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079"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Bioconcentration Factor</w:t>
            </w:r>
          </w:p>
        </w:tc>
        <w:tc>
          <w:tcPr>
            <w:tcW w:w="1080" w:type="dxa"/>
            <w:tcBorders/>
            <w:shd w:color="auto" w:fill="FFFFFF" w:val="clear"/>
            <w:vAlign w:val="center"/>
          </w:tcPr>
          <w:p>
            <w:pPr>
              <w:pStyle w:val="Normal"/>
              <w:widowControl/>
              <w:pBdr/>
              <w:spacing w:before="100" w:after="100"/>
              <w:ind w:start="100" w:end="100" w:hanging="0"/>
              <w:jc w:val="star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26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993.599</w:t>
            </w:r>
          </w:p>
        </w:tc>
        <w:tc>
          <w:tcPr>
            <w:tcW w:w="2069"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079"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Biodeg. Half-Life</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days</w:t>
            </w:r>
          </w:p>
        </w:tc>
        <w:tc>
          <w:tcPr>
            <w:tcW w:w="126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4.943</w:t>
            </w:r>
          </w:p>
        </w:tc>
        <w:tc>
          <w:tcPr>
            <w:tcW w:w="2069"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079"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Fish Biotrans. Half-Life (Km)</w:t>
            </w:r>
          </w:p>
        </w:tc>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days</w:t>
            </w:r>
          </w:p>
        </w:tc>
        <w:tc>
          <w:tcPr>
            <w:tcW w:w="126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1.345</w:t>
            </w:r>
          </w:p>
        </w:tc>
        <w:tc>
          <w:tcPr>
            <w:tcW w:w="2069" w:type="dxa"/>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079"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Soil Adsorp. Coeff. (Koc)</w:t>
            </w:r>
          </w:p>
        </w:tc>
        <w:tc>
          <w:tcPr>
            <w:tcW w:w="1080"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L/kg</w:t>
            </w:r>
          </w:p>
        </w:tc>
        <w:tc>
          <w:tcPr>
            <w:tcW w:w="1261"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1,161.658</w:t>
            </w:r>
          </w:p>
        </w:tc>
        <w:tc>
          <w:tcPr>
            <w:tcW w:w="2069" w:type="dxa"/>
            <w:tcBorders>
              <w:bottom w:val="single" w:sz="12" w:space="0" w:color="666666"/>
            </w:tcBorders>
            <w:shd w:color="auto" w:fill="FFFFFF" w:val="clear"/>
            <w:vAlign w:val="center"/>
          </w:tcPr>
          <w:p>
            <w:pPr>
              <w:pStyle w:val="Normal"/>
              <w:widowControl/>
              <w:pBdr/>
              <w:spacing w:before="100" w:after="100"/>
              <w:ind w:start="100" w:end="100" w:hanging="0"/>
              <w:jc w:val="end"/>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Heading3"/>
        <w:rPr/>
      </w:pPr>
      <w:bookmarkStart w:id="14" w:name="Xd47690fa8df26e42f15af23454bcb3ef45303e3"/>
      <w:bookmarkEnd w:id="14"/>
      <w:r>
        <w:rPr/>
        <w:t xml:space="preserve">Hazard </w:t>
      </w:r>
      <w:commentRangeStart w:id="20"/>
      <w:r>
        <w:rPr/>
        <w:t>Comparison</w:t>
      </w:r>
      <w:ins w:id="75" w:author="Unknown Author" w:date="2023-09-11T09:22:34Z">
        <w:commentRangeEnd w:id="20"/>
        <w:r>
          <w:commentReference w:id="20"/>
        </w:r>
        <w:r>
          <w:rPr/>
        </w:r>
      </w:ins>
    </w:p>
    <w:p>
      <w:pPr>
        <w:pStyle w:val="FirstParagraph"/>
        <w:rPr/>
      </w:pPr>
      <w:r>
        <w:rPr/>
        <w:t xml:space="preserve">Following the logic primarily outlined by @vegosen_2020, the </w:t>
      </w:r>
      <w:r>
        <w:rPr>
          <w:rStyle w:val="VerbatimChar"/>
        </w:rPr>
        <w:t>hc_table()</w:t>
      </w:r>
      <w:r>
        <w:rPr/>
        <w:t xml:space="preserve"> function is provided to compare a set of compounds across a multitude of endpoints. Each endpoint is binned into a range of categorical tiers (‘VH’, ‘H’, ‘M’, ‘L’, ‘NA’). These tiers are based off of numerical data (e.g. LD50 values) and categorical data (e.g.: from GHS data). Within the </w:t>
      </w:r>
      <w:r>
        <w:rPr>
          <w:rStyle w:val="VerbatimChar"/>
        </w:rPr>
        <w:t>hc_table()</w:t>
      </w:r>
      <w:r>
        <w:rPr/>
        <w:t xml:space="preserve"> function, a number of other functions are called to retrieve data. Data is then aggregated and converted to a categorical value based on the criteria as detailed by @vegosen_2020.</w:t>
      </w:r>
    </w:p>
    <w:p>
      <w:pPr>
        <w:pStyle w:val="TextBody"/>
        <w:rPr/>
      </w:pPr>
      <w:commentRangeStart w:id="21"/>
      <w:r>
        <w:rPr/>
        <w:t>In this implementation, we use a v</w:t>
      </w:r>
      <w:commentRangeStart w:id="22"/>
      <w:r>
        <w:rPr/>
        <w:t>ariation on the ‘trumping’ methodology</w:t>
      </w:r>
      <w:ins w:id="76" w:author="Unknown Author" w:date="2023-09-11T09:23:53Z">
        <w:r>
          <w:rPr/>
        </w:r>
      </w:ins>
      <w:commentRangeEnd w:id="22"/>
      <w:r>
        <w:commentReference w:id="22"/>
      </w:r>
      <w:r>
        <w:rPr/>
        <w:t>. Briefly, we search for numerical, authoritative data sources as a primary search parameter. This entails experimental, historical data that has been curated by CCD. For compounds that are data-poor, we also search for GHS data for the relevant ‘H codes’ and across curated, aggregated lists (ECHA SVCH, IARC, OEHHA Prop 65) for hazard and risk classifications. Lists are pulled from CCD or directly from the parent agency’s site, and stored as a RDS object. Since these do not (typically) contain numerical threshold data, we convert the ranged values of the from binning criteria into a median value and assign it the compound with the corresponding categorical classification. Finally, as a last resort we query against QSAR-based models (e.g.: TEST) and assign a categorical value from the prediction. We feel this is an appropriate workflow, as historical data and GHS rankings are based off of experimental data, while QSAR-based models are statistical extrapolations and subject to applicability domain restrictions.</w:t>
      </w:r>
      <w:ins w:id="77" w:author="Unknown Author" w:date="2023-09-11T09:24:25Z">
        <w:commentRangeEnd w:id="21"/>
        <w:r>
          <w:commentReference w:id="21"/>
        </w:r>
        <w:r>
          <w:rPr/>
        </w:r>
      </w:ins>
    </w:p>
    <w:p>
      <w:pPr>
        <w:pStyle w:val="TextBody"/>
        <w:rPr/>
      </w:pPr>
      <w:commentRangeStart w:id="23"/>
      <w:r>
        <w:rPr/>
        <w:t>Not included in the original implementation or the current hosted web-application, we include several endpoints that risk-assessors may find useful under the larger family of ‘Safety’. Endpoints of ‘Ignitability’, ‘RxnWater’ (reaction with water), and ‘SelfRxn’ (self-reacting) were added and derived based off of physio-chemical properties (flash point, boiling point) and GHS ‘H codes’ classifications. We also opted to include a ‘Mobility’ endpoint under the ‘Environmental Fate’ family that incorporates ECHA’s definitions of ‘persistence, mobility and toxicity (PMT/vPvM)’ compounds based off of the organic carbon-water coefficient, as this is a well-described property in the literature and able to be predicted by QSAR model.</w:t>
      </w:r>
      <w:ins w:id="78" w:author="Unknown Author" w:date="2023-09-11T09:42:58Z">
        <w:commentRangeEnd w:id="23"/>
        <w:r>
          <w:commentReference w:id="23"/>
        </w:r>
        <w:r>
          <w:rPr/>
        </w:r>
      </w:ins>
    </w:p>
    <w:p>
      <w:pPr>
        <w:pStyle w:val="TextBody"/>
        <w:rPr/>
      </w:pPr>
      <w:commentRangeStart w:id="24"/>
      <w:r>
        <w:rPr/>
        <w:t xml:space="preserve">The function </w:t>
      </w:r>
      <w:r>
        <w:rPr>
          <w:rStyle w:val="VerbatimChar"/>
        </w:rPr>
        <w:t>hc_table()</w:t>
      </w:r>
      <w:r>
        <w:rPr/>
        <w:t xml:space="preserve"> function has a number of useful arguments that may be of interest. While the </w:t>
      </w:r>
      <w:r>
        <w:rPr>
          <w:rStyle w:val="VerbatimChar"/>
        </w:rPr>
        <w:t>query</w:t>
      </w:r>
      <w:r>
        <w:rPr/>
        <w:t xml:space="preserve"> argument is required for live searching, the </w:t>
      </w:r>
      <w:r>
        <w:rPr>
          <w:rStyle w:val="VerbatimChar"/>
        </w:rPr>
        <w:t>archive</w:t>
      </w:r>
      <w:r>
        <w:rPr/>
        <w:t xml:space="preserve"> or </w:t>
      </w:r>
      <w:r>
        <w:rPr>
          <w:rStyle w:val="VerbatimChar"/>
        </w:rPr>
        <w:t>save</w:t>
      </w:r>
      <w:r>
        <w:rPr/>
        <w:t xml:space="preserve"> arguments are not. If on an initial query the ‘save’ argument is set to </w:t>
      </w:r>
      <w:r>
        <w:rPr>
          <w:rStyle w:val="VerbatimChar"/>
        </w:rPr>
        <w:t>TRUE</w:t>
      </w:r>
      <w:r>
        <w:rPr/>
        <w:t>, the underlying data that is</w:t>
      </w:r>
      <w:ins w:id="79" w:author="Unknown Author" w:date="2023-09-11T09:49:35Z">
        <w:r>
          <w:rPr/>
        </w:r>
      </w:ins>
      <w:commentRangeEnd w:id="24"/>
      <w:r>
        <w:commentReference w:id="24"/>
      </w:r>
      <w:r>
        <w:rPr/>
        <w:t xml:space="preserve"> generated is saved in the local directory as an .Rds file. In parallel, the arguments </w:t>
      </w:r>
      <w:r>
        <w:rPr>
          <w:rStyle w:val="VerbatimChar"/>
        </w:rPr>
        <w:t>archive_string</w:t>
      </w:r>
      <w:r>
        <w:rPr/>
        <w:t xml:space="preserve"> and </w:t>
      </w:r>
      <w:r>
        <w:rPr>
          <w:rStyle w:val="VerbatimChar"/>
        </w:rPr>
        <w:t>save_string</w:t>
      </w:r>
      <w:r>
        <w:rPr/>
        <w:t xml:space="preserve"> allow the user to supply a custom string for a file name.</w:t>
      </w:r>
    </w:p>
    <w:p>
      <w:pPr>
        <w:sectPr>
          <w:type w:val="nextPage"/>
          <w:pgSz w:w="12240" w:h="15840"/>
          <w:pgMar w:left="1440" w:right="1440" w:gutter="0" w:header="0" w:top="1440" w:footer="0" w:bottom="1440"/>
          <w:pgNumType w:fmt="decimal"/>
          <w:formProt w:val="false"/>
          <w:textDirection w:val="lrTb"/>
          <w:docGrid w:type="default" w:linePitch="100" w:charSpace="0"/>
        </w:sectPr>
        <w:pStyle w:val="TextBody"/>
        <w:rPr/>
      </w:pPr>
      <w:r>
        <w:rPr/>
      </w:r>
    </w:p>
    <w:tbl>
      <w:tblPr>
        <w:tblStyle w:val="Table"/>
        <w:tblpPr w:bottomFromText="0" w:horzAnchor="page" w:leftFromText="180" w:rightFromText="180" w:tblpX="1" w:tblpY="-205" w:topFromText="0" w:vertAnchor="text"/>
        <w:tblW w:w="14997" w:type="dxa"/>
        <w:jc w:val="start"/>
        <w:tblInd w:w="0" w:type="dxa"/>
        <w:tblLayout w:type="fixed"/>
        <w:tblCellMar>
          <w:top w:w="0" w:type="dxa"/>
          <w:start w:w="0" w:type="dxa"/>
          <w:bottom w:w="0" w:type="dxa"/>
          <w:end w:w="0" w:type="dxa"/>
        </w:tblCellMar>
        <w:tblLook w:val="0420" w:noHBand="0" w:noVBand="1" w:firstColumn="0" w:lastRow="0" w:lastColumn="0" w:firstRow="1"/>
      </w:tblPr>
      <w:tblGrid>
        <w:gridCol w:w="1312"/>
        <w:gridCol w:w="855"/>
        <w:gridCol w:w="854"/>
        <w:gridCol w:w="558"/>
        <w:gridCol w:w="297"/>
        <w:gridCol w:w="857"/>
        <w:gridCol w:w="854"/>
        <w:gridCol w:w="855"/>
        <w:gridCol w:w="725"/>
        <w:gridCol w:w="132"/>
        <w:gridCol w:w="854"/>
        <w:gridCol w:w="855"/>
        <w:gridCol w:w="857"/>
        <w:gridCol w:w="854"/>
        <w:gridCol w:w="35"/>
        <w:gridCol w:w="820"/>
        <w:gridCol w:w="857"/>
        <w:gridCol w:w="854"/>
        <w:gridCol w:w="855"/>
        <w:gridCol w:w="204"/>
        <w:gridCol w:w="653"/>
      </w:tblGrid>
      <w:tr>
        <w:trPr>
          <w:tblHeader w:val="true"/>
          <w:trHeight w:val="550" w:hRule="atLeast"/>
          <w:cnfStyle w:val="100000000000" w:firstRow="1" w:lastRow="0" w:firstColumn="0" w:lastColumn="0" w:oddVBand="0" w:evenVBand="0" w:oddHBand="0" w:evenHBand="0" w:firstRowFirstColumn="0" w:firstRowLastColumn="0" w:lastRowFirstColumn="0" w:lastRowLastColumn="0"/>
        </w:trPr>
        <w:tc>
          <w:tcPr>
            <w:tcW w:w="3579" w:type="dxa"/>
            <w:gridSpan w:val="4"/>
            <w:tcBorders>
              <w:top w:val="single" w:sz="12" w:space="0" w:color="666666"/>
              <w:bottom w:val="single" w:sz="12" w:space="0" w:color="666666"/>
            </w:tcBorders>
            <w:shd w:color="auto" w:fill="FFFFFF" w:val="clear"/>
            <w:vAlign w:val="bottom"/>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Human Health Effects</w:t>
            </w:r>
          </w:p>
        </w:tc>
        <w:tc>
          <w:tcPr>
            <w:tcW w:w="3588" w:type="dxa"/>
            <w:gridSpan w:val="5"/>
            <w:tcBorders>
              <w:top w:val="single" w:sz="12" w:space="0" w:color="666666"/>
              <w:bottom w:val="single" w:sz="12" w:space="0" w:color="666666"/>
            </w:tcBorders>
            <w:shd w:color="auto" w:fill="FFFFFF" w:val="clear"/>
            <w:vAlign w:val="bottom"/>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Ecotoxicity</w:t>
            </w:r>
          </w:p>
        </w:tc>
        <w:tc>
          <w:tcPr>
            <w:tcW w:w="3587" w:type="dxa"/>
            <w:gridSpan w:val="6"/>
            <w:tcBorders>
              <w:top w:val="single" w:sz="12" w:space="0" w:color="666666"/>
              <w:bottom w:val="single" w:sz="12" w:space="0" w:color="666666"/>
            </w:tcBorders>
            <w:shd w:color="auto" w:fill="FFFFFF" w:val="clear"/>
            <w:vAlign w:val="bottom"/>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Safety</w:t>
            </w:r>
          </w:p>
        </w:tc>
        <w:tc>
          <w:tcPr>
            <w:tcW w:w="3590" w:type="dxa"/>
            <w:gridSpan w:val="5"/>
            <w:tcBorders>
              <w:top w:val="single" w:sz="12" w:space="0" w:color="666666"/>
              <w:bottom w:val="single" w:sz="12" w:space="0" w:color="666666"/>
            </w:tcBorders>
            <w:shd w:color="auto" w:fill="FFFFFF" w:val="clear"/>
            <w:vAlign w:val="bottom"/>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Env. Fate</w:t>
            </w:r>
          </w:p>
        </w:tc>
        <w:tc>
          <w:tcPr>
            <w:tcW w:w="653" w:type="dxa"/>
            <w:tcBorders/>
            <w:tcMar>
              <w:start w:w="108" w:type="dxa"/>
              <w:end w:w="108" w:type="dxa"/>
            </w:tcMar>
            <w:vAlign w:val="bottom"/>
          </w:tcPr>
          <w:p>
            <w:pPr>
              <w:pStyle w:val="Normal"/>
              <w:widowControl/>
              <w:spacing w:before="0" w:after="200"/>
              <w:jc w:val="star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blHeader w:val="true"/>
          <w:trHeight w:val="2657" w:hRule="atLeast"/>
          <w:cnfStyle w:val="100000000000" w:firstRow="1" w:lastRow="0" w:firstColumn="0" w:lastColumn="0" w:oddVBand="0" w:evenVBand="0" w:oddHBand="0" w:evenHBand="0" w:firstRowFirstColumn="0" w:firstRowLastColumn="0" w:lastRowFirstColumn="0" w:lastRowLastColumn="0"/>
        </w:trPr>
        <w:tc>
          <w:tcPr>
            <w:tcW w:w="1312" w:type="dxa"/>
            <w:tcBorders>
              <w:top w:val="single" w:sz="12" w:space="0" w:color="666666"/>
              <w:bottom w:val="single" w:sz="12" w:space="0" w:color="666666"/>
            </w:tcBorders>
            <w:shd w:color="auto" w:fill="FFFFFF" w:val="clear"/>
            <w:vAlign w:val="bottom"/>
          </w:tcPr>
          <w:p>
            <w:pPr>
              <w:pStyle w:val="Normal"/>
              <w:widowControl/>
              <w:pBdr/>
              <w:spacing w:before="100" w:after="100"/>
              <w:ind w:start="100" w:end="100" w:hanging="0"/>
              <w:jc w:val="center"/>
              <w:rPr>
                <w:rFonts w:ascii="Arial" w:hAnsi="Arial" w:eastAsia="Arial" w:cs="Arial"/>
                <w:color w:val="000000"/>
                <w:sz w:val="20"/>
                <w:szCs w:val="20"/>
              </w:rPr>
            </w:pPr>
            <w:r>
              <w:rPr>
                <w:rFonts w:eastAsia="Arial" w:cs="Arial" w:ascii="Arial" w:hAnsi="Arial"/>
                <w:color w:val="000000"/>
                <w:kern w:val="0"/>
                <w:sz w:val="20"/>
                <w:szCs w:val="20"/>
                <w:lang w:val="en-US" w:eastAsia="en-US" w:bidi="ar-SA"/>
              </w:rPr>
              <w:t>Preferred</w:t>
            </w:r>
          </w:p>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Name</w:t>
            </w:r>
          </w:p>
        </w:tc>
        <w:tc>
          <w:tcPr>
            <w:tcW w:w="855"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Oral</w:t>
            </w:r>
          </w:p>
        </w:tc>
        <w:tc>
          <w:tcPr>
            <w:tcW w:w="854"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Dermal</w:t>
            </w:r>
          </w:p>
        </w:tc>
        <w:tc>
          <w:tcPr>
            <w:tcW w:w="855" w:type="dxa"/>
            <w:gridSpan w:val="2"/>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Inhalation</w:t>
            </w:r>
          </w:p>
        </w:tc>
        <w:tc>
          <w:tcPr>
            <w:tcW w:w="857"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Carcinogenicity</w:t>
            </w:r>
          </w:p>
        </w:tc>
        <w:tc>
          <w:tcPr>
            <w:tcW w:w="854"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Mutagenicity</w:t>
            </w:r>
          </w:p>
        </w:tc>
        <w:tc>
          <w:tcPr>
            <w:tcW w:w="855"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Endocrine_Disruption</w:t>
            </w:r>
          </w:p>
        </w:tc>
        <w:tc>
          <w:tcPr>
            <w:tcW w:w="857" w:type="dxa"/>
            <w:gridSpan w:val="2"/>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Reproductive</w:t>
            </w:r>
          </w:p>
        </w:tc>
        <w:tc>
          <w:tcPr>
            <w:tcW w:w="854"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Developmental</w:t>
            </w:r>
          </w:p>
        </w:tc>
        <w:tc>
          <w:tcPr>
            <w:tcW w:w="855"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Acute_Aquatic_Toxicity</w:t>
            </w:r>
          </w:p>
        </w:tc>
        <w:tc>
          <w:tcPr>
            <w:tcW w:w="857"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Chronic_Aquatic_Toxicity</w:t>
            </w:r>
          </w:p>
        </w:tc>
        <w:tc>
          <w:tcPr>
            <w:tcW w:w="854"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Ignitability</w:t>
            </w:r>
          </w:p>
        </w:tc>
        <w:tc>
          <w:tcPr>
            <w:tcW w:w="855" w:type="dxa"/>
            <w:gridSpan w:val="2"/>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RxnWater</w:t>
            </w:r>
          </w:p>
        </w:tc>
        <w:tc>
          <w:tcPr>
            <w:tcW w:w="857"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SelfRxn</w:t>
            </w:r>
          </w:p>
        </w:tc>
        <w:tc>
          <w:tcPr>
            <w:tcW w:w="854"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Persistence</w:t>
            </w:r>
          </w:p>
        </w:tc>
        <w:tc>
          <w:tcPr>
            <w:tcW w:w="855" w:type="dxa"/>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Bioaccumulation</w:t>
            </w:r>
          </w:p>
        </w:tc>
        <w:tc>
          <w:tcPr>
            <w:tcW w:w="857" w:type="dxa"/>
            <w:gridSpan w:val="2"/>
            <w:tcBorders>
              <w:top w:val="single" w:sz="12" w:space="0" w:color="666666"/>
              <w:bottom w:val="single" w:sz="12" w:space="0" w:color="666666"/>
            </w:tcBorders>
            <w:shd w:color="auto" w:fill="FFFFFF" w:val="clear"/>
            <w:textDirection w:val="btLr"/>
            <w:vAlign w:val="center"/>
          </w:tcPr>
          <w:p>
            <w:pPr>
              <w:pStyle w:val="Normal"/>
              <w:widowControl/>
              <w:pBdr/>
              <w:spacing w:before="100" w:after="100"/>
              <w:ind w:start="100" w:end="100" w:hanging="0"/>
              <w:jc w:val="start"/>
              <w:rPr>
                <w:sz w:val="20"/>
                <w:szCs w:val="20"/>
              </w:rPr>
            </w:pPr>
            <w:r>
              <w:rPr>
                <w:rFonts w:eastAsia="Arial" w:cs="Arial" w:ascii="Arial" w:hAnsi="Arial"/>
                <w:color w:val="000000"/>
                <w:kern w:val="0"/>
                <w:sz w:val="20"/>
                <w:szCs w:val="20"/>
                <w:lang w:val="en-US" w:eastAsia="en-US" w:bidi="ar-SA"/>
              </w:rPr>
              <w:t>Mobility</w:t>
            </w:r>
          </w:p>
        </w:tc>
      </w:tr>
      <w:tr>
        <w:trPr>
          <w:trHeight w:val="905" w:hRule="atLeast"/>
        </w:trPr>
        <w:tc>
          <w:tcPr>
            <w:tcW w:w="1312" w:type="dxa"/>
            <w:tcBorders>
              <w:top w:val="single" w:sz="12" w:space="0" w:color="666666"/>
            </w:tcBorders>
            <w:shd w:color="auto" w:fill="FFFFFF"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Perfluorooctanoic acid</w:t>
            </w:r>
          </w:p>
        </w:tc>
        <w:tc>
          <w:tcPr>
            <w:tcW w:w="855" w:type="dxa"/>
            <w:tcBorders>
              <w:top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4" w:type="dxa"/>
            <w:tcBorders>
              <w:top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top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7" w:type="dxa"/>
            <w:tcBorders>
              <w:top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4" w:type="dxa"/>
            <w:tcBorders>
              <w:top w:val="single" w:sz="12" w:space="0" w:color="666666"/>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5" w:type="dxa"/>
            <w:tcBorders>
              <w:top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gridSpan w:val="2"/>
            <w:tcBorders>
              <w:top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4" w:type="dxa"/>
            <w:tcBorders>
              <w:top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5" w:type="dxa"/>
            <w:tcBorders>
              <w:top w:val="single" w:sz="12" w:space="0" w:color="666666"/>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7" w:type="dxa"/>
            <w:tcBorders>
              <w:top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top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top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top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top w:val="single" w:sz="12" w:space="0" w:color="666666"/>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5" w:type="dxa"/>
            <w:tcBorders>
              <w:top w:val="single" w:sz="12" w:space="0" w:color="666666"/>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7" w:type="dxa"/>
            <w:gridSpan w:val="2"/>
            <w:tcBorders>
              <w:top w:val="single" w:sz="12" w:space="0" w:color="666666"/>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r>
      <w:tr>
        <w:trPr>
          <w:trHeight w:val="905" w:hRule="atLeast"/>
        </w:trPr>
        <w:tc>
          <w:tcPr>
            <w:tcW w:w="1312" w:type="dxa"/>
            <w:tcBorders/>
            <w:shd w:color="auto" w:fill="FFFFFF"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Benzene</w:t>
            </w:r>
          </w:p>
        </w:tc>
        <w:tc>
          <w:tcPr>
            <w:tcW w:w="855"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4"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7" w:type="dxa"/>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4" w:type="dxa"/>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5"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7" w:type="dxa"/>
            <w:gridSpan w:val="2"/>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4" w:type="dxa"/>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5" w:type="dxa"/>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7"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4"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5" w:type="dxa"/>
            <w:gridSpan w:val="2"/>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5" w:type="dxa"/>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7" w:type="dxa"/>
            <w:gridSpan w:val="2"/>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r>
      <w:tr>
        <w:trPr>
          <w:trHeight w:val="905" w:hRule="atLeast"/>
        </w:trPr>
        <w:tc>
          <w:tcPr>
            <w:tcW w:w="1312" w:type="dxa"/>
            <w:tcBorders/>
            <w:shd w:color="auto" w:fill="FFFFFF"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Dazomet</w:t>
            </w:r>
          </w:p>
        </w:tc>
        <w:tc>
          <w:tcPr>
            <w:tcW w:w="855"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4"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5" w:type="dxa"/>
            <w:gridSpan w:val="2"/>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7"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5"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7" w:type="dxa"/>
            <w:gridSpan w:val="2"/>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4" w:type="dxa"/>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5" w:type="dxa"/>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7" w:type="dxa"/>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4"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5"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7" w:type="dxa"/>
            <w:gridSpan w:val="2"/>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r>
      <w:tr>
        <w:trPr>
          <w:trHeight w:val="905" w:hRule="atLeast"/>
        </w:trPr>
        <w:tc>
          <w:tcPr>
            <w:tcW w:w="1312" w:type="dxa"/>
            <w:tcBorders/>
            <w:shd w:color="auto" w:fill="FFFFFF"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(Z)-1,2-Dichloroethylene</w:t>
            </w:r>
          </w:p>
        </w:tc>
        <w:tc>
          <w:tcPr>
            <w:tcW w:w="855"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4"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7"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5"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gridSpan w:val="2"/>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7"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4"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5" w:type="dxa"/>
            <w:gridSpan w:val="2"/>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5"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7" w:type="dxa"/>
            <w:gridSpan w:val="2"/>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r>
      <w:tr>
        <w:trPr>
          <w:trHeight w:val="905" w:hRule="atLeast"/>
        </w:trPr>
        <w:tc>
          <w:tcPr>
            <w:tcW w:w="1312" w:type="dxa"/>
            <w:tcBorders/>
            <w:shd w:color="auto" w:fill="FFFFFF"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Tamoxifen</w:t>
            </w:r>
          </w:p>
        </w:tc>
        <w:tc>
          <w:tcPr>
            <w:tcW w:w="855" w:type="dxa"/>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4"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4"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gridSpan w:val="2"/>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4" w:type="dxa"/>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5" w:type="dxa"/>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7" w:type="dxa"/>
            <w:tcBorders/>
            <w:shd w:color="auto" w:fill="E31A1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VH</w:t>
            </w:r>
          </w:p>
        </w:tc>
        <w:tc>
          <w:tcPr>
            <w:tcW w:w="854"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5" w:type="dxa"/>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7" w:type="dxa"/>
            <w:gridSpan w:val="2"/>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r>
      <w:tr>
        <w:trPr>
          <w:trHeight w:val="905" w:hRule="atLeast"/>
        </w:trPr>
        <w:tc>
          <w:tcPr>
            <w:tcW w:w="1312" w:type="dxa"/>
            <w:tcBorders>
              <w:bottom w:val="single" w:sz="12" w:space="0" w:color="666666"/>
            </w:tcBorders>
            <w:shd w:color="auto" w:fill="FFFFFF"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Bisphenol A</w:t>
            </w:r>
          </w:p>
        </w:tc>
        <w:tc>
          <w:tcPr>
            <w:tcW w:w="855" w:type="dxa"/>
            <w:tcBorders>
              <w:bottom w:val="single" w:sz="12" w:space="0" w:color="666666"/>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4" w:type="dxa"/>
            <w:tcBorders>
              <w:bottom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bottom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bottom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bottom w:val="single" w:sz="12" w:space="0" w:color="666666"/>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5" w:type="dxa"/>
            <w:tcBorders>
              <w:bottom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7" w:type="dxa"/>
            <w:gridSpan w:val="2"/>
            <w:tcBorders>
              <w:bottom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4" w:type="dxa"/>
            <w:tcBorders>
              <w:bottom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5" w:type="dxa"/>
            <w:tcBorders>
              <w:bottom w:val="single" w:sz="12" w:space="0" w:color="666666"/>
            </w:tcBorders>
            <w:shd w:color="auto" w:fill="FD8D3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H</w:t>
            </w:r>
          </w:p>
        </w:tc>
        <w:tc>
          <w:tcPr>
            <w:tcW w:w="857" w:type="dxa"/>
            <w:tcBorders>
              <w:bottom w:val="single" w:sz="12" w:space="0" w:color="666666"/>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c>
          <w:tcPr>
            <w:tcW w:w="854" w:type="dxa"/>
            <w:tcBorders>
              <w:bottom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5" w:type="dxa"/>
            <w:gridSpan w:val="2"/>
            <w:tcBorders>
              <w:bottom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tcBorders>
              <w:bottom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4" w:type="dxa"/>
            <w:tcBorders>
              <w:bottom w:val="single" w:sz="12" w:space="0" w:color="666666"/>
            </w:tcBorders>
            <w:shd w:color="auto" w:fill="FFFFB2"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L</w:t>
            </w:r>
          </w:p>
        </w:tc>
        <w:tc>
          <w:tcPr>
            <w:tcW w:w="855" w:type="dxa"/>
            <w:tcBorders>
              <w:bottom w:val="single" w:sz="12" w:space="0" w:color="666666"/>
            </w:tcBorders>
            <w:shd w:color="auto" w:fill="808080" w:val="clear"/>
            <w:vAlign w:val="center"/>
          </w:tcPr>
          <w:p>
            <w:pPr>
              <w:pStyle w:val="Normal"/>
              <w:widowControl/>
              <w:pBdr/>
              <w:spacing w:before="100" w:after="100"/>
              <w:ind w:start="100" w:end="100" w:hanging="0"/>
              <w:jc w:val="center"/>
              <w:rPr>
                <w:sz w:val="20"/>
                <w:szCs w:val="20"/>
              </w:rPr>
            </w:pPr>
            <w:r>
              <w:rPr>
                <w:rFonts w:eastAsia="Cambria" w:cs=""/>
                <w:kern w:val="0"/>
                <w:sz w:val="24"/>
                <w:szCs w:val="24"/>
                <w:lang w:val="en-US" w:eastAsia="en-US" w:bidi="ar-SA"/>
              </w:rPr>
            </w:r>
          </w:p>
        </w:tc>
        <w:tc>
          <w:tcPr>
            <w:tcW w:w="857" w:type="dxa"/>
            <w:gridSpan w:val="2"/>
            <w:tcBorders>
              <w:bottom w:val="single" w:sz="12" w:space="0" w:color="666666"/>
            </w:tcBorders>
            <w:shd w:color="auto" w:fill="FECC5C" w:val="clear"/>
            <w:vAlign w:val="center"/>
          </w:tcPr>
          <w:p>
            <w:pPr>
              <w:pStyle w:val="Normal"/>
              <w:widowControl/>
              <w:pBdr/>
              <w:spacing w:before="100" w:after="100"/>
              <w:ind w:start="100" w:end="100" w:hanging="0"/>
              <w:jc w:val="center"/>
              <w:rPr>
                <w:sz w:val="20"/>
                <w:szCs w:val="20"/>
              </w:rPr>
            </w:pPr>
            <w:r>
              <w:rPr>
                <w:rFonts w:eastAsia="Arial" w:cs="Arial" w:ascii="Arial" w:hAnsi="Arial"/>
                <w:color w:val="000000"/>
                <w:kern w:val="0"/>
                <w:sz w:val="20"/>
                <w:szCs w:val="20"/>
                <w:lang w:val="en-US" w:eastAsia="en-US" w:bidi="ar-SA"/>
              </w:rPr>
              <w:t>M</w:t>
            </w:r>
          </w:p>
        </w:tc>
      </w:tr>
    </w:tbl>
    <w:p>
      <w:pPr>
        <w:pStyle w:val="FirstParagraph"/>
        <w:rPr/>
      </w:pPr>
      <w:r>
        <w:rPr/>
        <w:t xml:space="preserve"> </w:t>
      </w:r>
    </w:p>
    <w:p>
      <w:pPr>
        <w:sectPr>
          <w:type w:val="nextPage"/>
          <w:pgSz w:orient="landscape" w:w="15840" w:h="12240"/>
          <w:pgMar w:left="1440" w:right="1440" w:gutter="0" w:header="0" w:top="1440" w:footer="0" w:bottom="1440"/>
          <w:pgNumType w:fmt="decimal"/>
          <w:formProt w:val="false"/>
          <w:textDirection w:val="lrTb"/>
          <w:docGrid w:type="default" w:linePitch="100" w:charSpace="0"/>
        </w:sectPr>
        <w:pStyle w:val="Normal"/>
        <w:rPr/>
      </w:pPr>
      <w:r>
        <w:rPr/>
      </w:r>
    </w:p>
    <w:p>
      <w:pPr>
        <w:pStyle w:val="FirstParagraph"/>
        <w:rPr/>
      </w:pPr>
      <w:r>
        <w:rPr/>
        <w:t>Data completeness functions are also able to be ran to better assess the relative quality of both the compounds and endpoints being assessed.</w:t>
      </w:r>
    </w:p>
    <w:p>
      <w:pPr>
        <w:pStyle w:val="TextBody"/>
        <w:rPr/>
      </w:pPr>
      <w:r>
        <w:rPr/>
        <w:t>The ‘compound coverage’ score is an assessment of how many endpoints for each compound were able to be queried for, displayed as a fraction of 1.0 (analogous to 100%). Here, all compounds that were included in the initial query has at-least 50% of the endpoints represented (12 out of 16).</w:t>
      </w:r>
    </w:p>
    <w:p>
      <w:pPr>
        <w:pStyle w:val="SourceCode"/>
        <w:rPr/>
      </w:pPr>
      <w:bookmarkStart w:id="15" w:name="tbl-hc-compound-coverage"/>
      <w:r>
        <w:rPr>
          <w:rStyle w:val="NormalTok"/>
        </w:rPr>
        <w:t xml:space="preserve">hc_cc </w:t>
      </w:r>
      <w:r>
        <w:rPr>
          <w:rStyle w:val="OtherTok"/>
        </w:rPr>
        <w:t>&lt;-</w:t>
      </w:r>
      <w:r>
        <w:rPr>
          <w:rStyle w:val="NormalTok"/>
        </w:rPr>
        <w:t xml:space="preserve"> </w:t>
      </w:r>
      <w:r>
        <w:rPr>
          <w:rStyle w:val="FunctionTok"/>
        </w:rPr>
        <w:t>hc_compound_coverage</w:t>
      </w:r>
      <w:r>
        <w:rPr>
          <w:rStyle w:val="NormalTok"/>
        </w:rPr>
        <w:t>(</w:t>
      </w:r>
      <w:r>
        <w:rPr>
          <w:rStyle w:val="AttributeTok"/>
        </w:rPr>
        <w:t>table =</w:t>
      </w:r>
      <w:r>
        <w:rPr>
          <w:rStyle w:val="NormalTok"/>
        </w:rPr>
        <w:t xml:space="preserve"> df, </w:t>
      </w:r>
      <w:r>
        <w:rPr>
          <w:rStyle w:val="AttributeTok"/>
        </w:rPr>
        <w:t>ID =</w:t>
      </w:r>
      <w:r>
        <w:rPr>
          <w:rStyle w:val="NormalTok"/>
        </w:rPr>
        <w:t xml:space="preserve"> </w:t>
      </w:r>
      <w:r>
        <w:rPr>
          <w:rStyle w:val="StringTok"/>
        </w:rPr>
        <w:t>'preferredName'</w:t>
      </w:r>
      <w:r>
        <w:rPr>
          <w:rStyle w:val="NormalTok"/>
        </w:rPr>
        <w:t xml:space="preserve">, </w:t>
      </w:r>
      <w:r>
        <w:rPr>
          <w:rStyle w:val="AttributeTok"/>
        </w:rPr>
        <w:t>suffix =</w:t>
      </w:r>
      <w:r>
        <w:rPr>
          <w:rStyle w:val="NormalTok"/>
        </w:rPr>
        <w:t xml:space="preserve"> </w:t>
      </w:r>
      <w:r>
        <w:rPr>
          <w:rStyle w:val="StringTok"/>
        </w:rPr>
        <w:t>'_amount'</w:t>
      </w:r>
      <w:r>
        <w:rPr>
          <w:rStyle w:val="NormalTok"/>
        </w:rPr>
        <w:t>)</w:t>
      </w:r>
      <w:r>
        <w:rPr/>
        <w:br/>
        <w:br/>
      </w:r>
      <w:r>
        <w:rPr>
          <w:rStyle w:val="NormalTok"/>
        </w:rPr>
        <w:t>hc_cc</w:t>
      </w:r>
    </w:p>
    <w:p>
      <w:pPr>
        <w:pStyle w:val="SourceCode"/>
        <w:rPr/>
      </w:pPr>
      <w:r>
        <w:rPr>
          <w:rStyle w:val="VerbatimChar"/>
        </w:rPr>
        <w:t># A tibble: 6 x 2</w:t>
      </w:r>
      <w:r>
        <w:rPr/>
        <w:br/>
      </w:r>
      <w:r>
        <w:rPr>
          <w:rStyle w:val="VerbatimChar"/>
        </w:rPr>
        <w:t xml:space="preserve">  preferredName            data_coverage</w:t>
      </w:r>
      <w:r>
        <w:rPr/>
        <w:br/>
      </w:r>
      <w:r>
        <w:rPr>
          <w:rStyle w:val="VerbatimChar"/>
        </w:rPr>
        <w:t xml:space="preserve">  &lt;chr&gt;                            &lt;dbl&gt;</w:t>
      </w:r>
      <w:r>
        <w:rPr/>
        <w:br/>
      </w:r>
      <w:r>
        <w:rPr>
          <w:rStyle w:val="VerbatimChar"/>
        </w:rPr>
        <w:t>1 Perfluorooctanoic acid           0.647</w:t>
      </w:r>
      <w:r>
        <w:rPr/>
        <w:br/>
      </w:r>
      <w:r>
        <w:rPr>
          <w:rStyle w:val="VerbatimChar"/>
        </w:rPr>
        <w:t>2 Benzene                          0.824</w:t>
      </w:r>
      <w:r>
        <w:rPr/>
        <w:br/>
      </w:r>
      <w:r>
        <w:rPr>
          <w:rStyle w:val="VerbatimChar"/>
        </w:rPr>
        <w:t>3 Dazomet                          0.765</w:t>
      </w:r>
      <w:r>
        <w:rPr/>
        <w:br/>
      </w:r>
      <w:r>
        <w:rPr>
          <w:rStyle w:val="VerbatimChar"/>
        </w:rPr>
        <w:t>4 (Z)-1,2-Dichloroethylene         0.588</w:t>
      </w:r>
      <w:r>
        <w:rPr/>
        <w:br/>
      </w:r>
      <w:r>
        <w:rPr>
          <w:rStyle w:val="VerbatimChar"/>
        </w:rPr>
        <w:t>5 Tamoxifen                        0.588</w:t>
      </w:r>
      <w:r>
        <w:rPr/>
        <w:br/>
      </w:r>
      <w:r>
        <w:rPr>
          <w:rStyle w:val="VerbatimChar"/>
        </w:rPr>
        <w:t>6 Bisphenol A                      0.588</w:t>
      </w:r>
      <w:bookmarkEnd w:id="15"/>
    </w:p>
    <w:p>
      <w:pPr>
        <w:pStyle w:val="TextBody"/>
        <w:rPr/>
      </w:pPr>
      <w:r>
        <w:rPr/>
        <w:t>Conversely, the ‘endpoint coverage’ score returns the percentage of compounds being available per each endpoint. This tab</w:t>
      </w:r>
      <w:commentRangeStart w:id="25"/>
      <w:r>
        <w:rPr/>
        <w:t>le is critical to the ToxPi calculation, as it is responsible for the weighting parameter. By default, the weighting per each endpoint is defaulted to a ‘1.0’ (i.e.: equal). We recommend that a</w:t>
      </w:r>
      <w:ins w:id="80" w:author="Unknown Author" w:date="2023-09-11T09:46:32Z">
        <w:r>
          <w:rPr/>
        </w:r>
      </w:ins>
      <w:commentRangeEnd w:id="25"/>
      <w:r>
        <w:commentReference w:id="25"/>
      </w:r>
      <w:r>
        <w:rPr/>
        <w:t xml:space="preserve"> user run this function with an explicitly declared filter parameter for the score set to ‘0’ to see all relative responses before selecting an appropriate cutoff value. Failing to explicitly specify a filter cutoff will default the value to ‘0.5’.</w:t>
      </w:r>
    </w:p>
    <w:p>
      <w:pPr>
        <w:pStyle w:val="SourceCode"/>
        <w:rPr/>
      </w:pPr>
      <w:r>
        <w:rPr>
          <w:rStyle w:val="VerbatimChar"/>
        </w:rPr>
        <w:t># A tibble: 16 x 3</w:t>
      </w:r>
      <w:r>
        <w:rPr/>
        <w:br/>
      </w:r>
      <w:r>
        <w:rPr>
          <w:rStyle w:val="VerbatimChar"/>
        </w:rPr>
        <w:t xml:space="preserve">   endpoint             score weight</w:t>
      </w:r>
      <w:r>
        <w:rPr/>
        <w:br/>
      </w:r>
      <w:r>
        <w:rPr>
          <w:rStyle w:val="VerbatimChar"/>
        </w:rPr>
        <w:t xml:space="preserve">   &lt;chr&gt;                &lt;dbl&gt;  &lt;dbl&gt;</w:t>
      </w:r>
      <w:r>
        <w:rPr/>
        <w:br/>
      </w:r>
      <w:r>
        <w:rPr>
          <w:rStyle w:val="VerbatimChar"/>
        </w:rPr>
        <w:t xml:space="preserve"> 1 oral_amount          1          1</w:t>
      </w:r>
      <w:r>
        <w:rPr/>
        <w:br/>
      </w:r>
      <w:r>
        <w:rPr>
          <w:rStyle w:val="VerbatimChar"/>
        </w:rPr>
        <w:t xml:space="preserve"> 2 dermal_amount        0.167      1</w:t>
      </w:r>
      <w:r>
        <w:rPr/>
        <w:br/>
      </w:r>
      <w:r>
        <w:rPr>
          <w:rStyle w:val="VerbatimChar"/>
        </w:rPr>
        <w:t xml:space="preserve"> 3 inhalation_amount    0.667      1</w:t>
      </w:r>
      <w:r>
        <w:rPr/>
        <w:br/>
      </w:r>
      <w:r>
        <w:rPr>
          <w:rStyle w:val="VerbatimChar"/>
        </w:rPr>
        <w:t xml:space="preserve"> 4 cancer_amount        0.5        1</w:t>
      </w:r>
      <w:r>
        <w:rPr/>
        <w:br/>
      </w:r>
      <w:r>
        <w:rPr>
          <w:rStyle w:val="VerbatimChar"/>
        </w:rPr>
        <w:t xml:space="preserve"> 5 geno_amount          0.833      1</w:t>
      </w:r>
      <w:r>
        <w:rPr/>
        <w:br/>
      </w:r>
      <w:r>
        <w:rPr>
          <w:rStyle w:val="VerbatimChar"/>
        </w:rPr>
        <w:t xml:space="preserve"> 6 endo_amount          0.5        1</w:t>
      </w:r>
      <w:r>
        <w:rPr/>
        <w:br/>
      </w:r>
      <w:r>
        <w:rPr>
          <w:rStyle w:val="VerbatimChar"/>
        </w:rPr>
        <w:t xml:space="preserve"> 7 reproductive_amount  0.833      1</w:t>
      </w:r>
      <w:r>
        <w:rPr/>
        <w:br/>
      </w:r>
      <w:r>
        <w:rPr>
          <w:rStyle w:val="VerbatimChar"/>
        </w:rPr>
        <w:t xml:space="preserve"> 8 developmental_amount 0.833      1</w:t>
      </w:r>
      <w:r>
        <w:rPr/>
        <w:br/>
      </w:r>
      <w:r>
        <w:rPr>
          <w:rStyle w:val="VerbatimChar"/>
        </w:rPr>
        <w:t xml:space="preserve"> 9 acute_aq_amount      1          1</w:t>
      </w:r>
      <w:r>
        <w:rPr/>
        <w:br/>
      </w:r>
      <w:r>
        <w:rPr>
          <w:rStyle w:val="VerbatimChar"/>
        </w:rPr>
        <w:t>10 chronic_aq_amount    0.833      1</w:t>
      </w:r>
      <w:r>
        <w:rPr/>
        <w:br/>
      </w:r>
      <w:r>
        <w:rPr>
          <w:rStyle w:val="VerbatimChar"/>
        </w:rPr>
        <w:t>11 ignite_amount        0.333      1</w:t>
      </w:r>
      <w:r>
        <w:rPr/>
        <w:br/>
      </w:r>
      <w:r>
        <w:rPr>
          <w:rStyle w:val="VerbatimChar"/>
        </w:rPr>
        <w:t>12 rxnwater_amount      0          1</w:t>
      </w:r>
      <w:r>
        <w:rPr/>
        <w:br/>
      </w:r>
      <w:r>
        <w:rPr>
          <w:rStyle w:val="VerbatimChar"/>
        </w:rPr>
        <w:t>13 selfrxn_amount       0          1</w:t>
      </w:r>
      <w:r>
        <w:rPr/>
        <w:br/>
      </w:r>
      <w:r>
        <w:rPr>
          <w:rStyle w:val="VerbatimChar"/>
        </w:rPr>
        <w:t>14 persistance_amount   1          1</w:t>
      </w:r>
      <w:r>
        <w:rPr/>
        <w:br/>
      </w:r>
      <w:r>
        <w:rPr>
          <w:rStyle w:val="VerbatimChar"/>
        </w:rPr>
        <w:t>15 bac_amount           1          1</w:t>
      </w:r>
      <w:r>
        <w:rPr/>
        <w:br/>
      </w:r>
      <w:r>
        <w:rPr>
          <w:rStyle w:val="VerbatimChar"/>
        </w:rPr>
        <w:t>16 mobile_amount        1          1</w:t>
      </w:r>
    </w:p>
    <w:p>
      <w:pPr>
        <w:pStyle w:val="SourceCode"/>
        <w:rPr/>
      </w:pPr>
      <w:r>
        <w:rPr/>
        <w:br/>
      </w:r>
      <w:r>
        <w:rPr>
          <w:rStyle w:val="VerbatimChar"/>
        </w:rPr>
        <w:t>Defaulting to 0.5% score for cutoff!</w:t>
      </w:r>
    </w:p>
    <w:p>
      <w:pPr>
        <w:pStyle w:val="SourceCode"/>
        <w:rPr/>
      </w:pPr>
      <w:r>
        <w:rPr>
          <w:rStyle w:val="VerbatimChar"/>
        </w:rPr>
        <w:t># A tibble: 12 x 3</w:t>
      </w:r>
      <w:r>
        <w:rPr/>
        <w:br/>
      </w:r>
      <w:r>
        <w:rPr>
          <w:rStyle w:val="VerbatimChar"/>
        </w:rPr>
        <w:t xml:space="preserve">   endpoint             score weight</w:t>
      </w:r>
      <w:r>
        <w:rPr/>
        <w:br/>
      </w:r>
      <w:r>
        <w:rPr>
          <w:rStyle w:val="VerbatimChar"/>
        </w:rPr>
        <w:t xml:space="preserve">   &lt;chr&gt;                &lt;dbl&gt;  &lt;dbl&gt;</w:t>
      </w:r>
      <w:r>
        <w:rPr/>
        <w:br/>
      </w:r>
      <w:r>
        <w:rPr>
          <w:rStyle w:val="VerbatimChar"/>
        </w:rPr>
        <w:t xml:space="preserve"> 1 oral_amount          1          1</w:t>
      </w:r>
      <w:r>
        <w:rPr/>
        <w:br/>
      </w:r>
      <w:r>
        <w:rPr>
          <w:rStyle w:val="VerbatimChar"/>
        </w:rPr>
        <w:t xml:space="preserve"> 2 inhalation_amount    0.667      1</w:t>
      </w:r>
      <w:r>
        <w:rPr/>
        <w:br/>
      </w:r>
      <w:r>
        <w:rPr>
          <w:rStyle w:val="VerbatimChar"/>
        </w:rPr>
        <w:t xml:space="preserve"> 3 cancer_amount        0.5        1</w:t>
      </w:r>
      <w:r>
        <w:rPr/>
        <w:br/>
      </w:r>
      <w:r>
        <w:rPr>
          <w:rStyle w:val="VerbatimChar"/>
        </w:rPr>
        <w:t xml:space="preserve"> 4 geno_amount          0.833      1</w:t>
      </w:r>
      <w:r>
        <w:rPr/>
        <w:br/>
      </w:r>
      <w:r>
        <w:rPr>
          <w:rStyle w:val="VerbatimChar"/>
        </w:rPr>
        <w:t xml:space="preserve"> 5 endo_amount          0.5        1</w:t>
      </w:r>
      <w:r>
        <w:rPr/>
        <w:br/>
      </w:r>
      <w:r>
        <w:rPr>
          <w:rStyle w:val="VerbatimChar"/>
        </w:rPr>
        <w:t xml:space="preserve"> 6 reproductive_amount  0.833      1</w:t>
      </w:r>
      <w:r>
        <w:rPr/>
        <w:br/>
      </w:r>
      <w:r>
        <w:rPr>
          <w:rStyle w:val="VerbatimChar"/>
        </w:rPr>
        <w:t xml:space="preserve"> 7 developmental_amount 0.833      1</w:t>
      </w:r>
      <w:r>
        <w:rPr/>
        <w:br/>
      </w:r>
      <w:r>
        <w:rPr>
          <w:rStyle w:val="VerbatimChar"/>
        </w:rPr>
        <w:t xml:space="preserve"> 8 acute_aq_amount      1          1</w:t>
      </w:r>
      <w:r>
        <w:rPr/>
        <w:br/>
      </w:r>
      <w:r>
        <w:rPr>
          <w:rStyle w:val="VerbatimChar"/>
        </w:rPr>
        <w:t xml:space="preserve"> 9 chronic_aq_amount    0.833      1</w:t>
      </w:r>
      <w:r>
        <w:rPr/>
        <w:br/>
      </w:r>
      <w:r>
        <w:rPr>
          <w:rStyle w:val="VerbatimChar"/>
        </w:rPr>
        <w:t>10 persistance_amount   1          1</w:t>
      </w:r>
      <w:r>
        <w:rPr/>
        <w:br/>
      </w:r>
      <w:r>
        <w:rPr>
          <w:rStyle w:val="VerbatimChar"/>
        </w:rPr>
        <w:t>11 bac_amount           1          1</w:t>
      </w:r>
      <w:r>
        <w:rPr/>
        <w:br/>
      </w:r>
      <w:r>
        <w:rPr>
          <w:rStyle w:val="VerbatimChar"/>
        </w:rPr>
        <w:t>12 mobile_amount        1          1</w:t>
      </w:r>
    </w:p>
    <w:p>
      <w:pPr>
        <w:pStyle w:val="FirstParagraph"/>
        <w:rPr/>
      </w:pPr>
      <w:r>
        <w:rPr/>
        <w:t>After assessing the quality of data, a user may manually adjust the weight response per each endpoint via manual subsetting.</w:t>
      </w:r>
    </w:p>
    <w:p>
      <w:pPr>
        <w:pStyle w:val="TextBody"/>
        <w:rPr/>
      </w:pPr>
      <w:r>
        <w:rPr/>
        <w:t xml:space="preserve">The helper </w:t>
      </w:r>
      <w:r>
        <w:rPr>
          <w:rStyle w:val="VerbatimChar"/>
        </w:rPr>
        <w:t>ct_archive()</w:t>
      </w:r>
      <w:r>
        <w:rPr/>
        <w:t xml:space="preserve"> function can be ran to load the data easily into local working memory for closer examination. If the such a file exists AND the ‘archive’ flag is set to true, the function uses the data to recreate the table, saving query request time. The underlying data structure unpacks to the global environment should a user want to examine the data further.</w:t>
      </w:r>
    </w:p>
    <w:p>
      <w:pPr>
        <w:pStyle w:val="Heading4"/>
        <w:rPr/>
      </w:pPr>
      <w:bookmarkStart w:id="16" w:name="toxpi-ranking"/>
      <w:bookmarkEnd w:id="16"/>
      <w:r>
        <w:rPr/>
        <w:t>ToxPi Ranking</w:t>
      </w:r>
    </w:p>
    <w:p>
      <w:pPr>
        <w:pStyle w:val="FirstParagraph"/>
        <w:rPr/>
      </w:pPr>
      <w:r>
        <w:rPr/>
        <w:t>As detailed by @reif_2010, we</w:t>
      </w:r>
      <w:commentRangeStart w:id="26"/>
      <w:r>
        <w:rPr/>
        <w:t xml:space="preserve"> have implemented the Toxicological Priority Index (ToxPi) scoring algorithm within this package. ToxPi relied upon weight-of-evidence to subjectively rank compounds across variou</w:t>
      </w:r>
      <w:ins w:id="81" w:author="Unknown Author" w:date="2023-09-11T09:51:30Z">
        <w:r>
          <w:rPr/>
        </w:r>
      </w:ins>
      <w:commentRangeEnd w:id="26"/>
      <w:r>
        <w:commentReference w:id="26"/>
      </w:r>
      <w:r>
        <w:rPr/>
        <w:t>s domains yielding a unitless score.</w:t>
      </w:r>
    </w:p>
    <w:p>
      <w:pPr>
        <w:pStyle w:val="TextBody"/>
        <w:rPr/>
      </w:pPr>
      <w:r>
        <w:rPr/>
        <w:t>For each endpoint from the hazard comparison table, the responses are scaled through a min-max normalization to [0-1] (Eq 1). The score for each endpoint is then summed per compound, yielding a unitless score, where the higher score indicates higher, relative hazard and risk (Eq 2).</w:t>
      </w:r>
    </w:p>
    <w:p>
      <w:pPr>
        <w:pStyle w:val="TextBody"/>
        <w:rPr/>
      </w:pPr>
      <w:r>
        <w:rPr/>
        <w:t>Eq. 1:</w:t>
      </w:r>
    </w:p>
    <w:p>
      <w:pPr>
        <w:pStyle w:val="TextBody"/>
        <w:jc w:val="center"/>
        <w:rPr/>
      </w:pPr>
      <w:r>
        <w:rPr/>
      </w:r>
      <m:oMathPara xmlns:m="http://schemas.openxmlformats.org/officeDocument/2006/math">
        <m:oMathParaPr>
          <m:jc m:val="center"/>
        </m:oMathParaPr>
        <m:oMath>
          <m:r>
            <m:t xml:space="preserve">x</m:t>
          </m:r>
          <m:r>
            <m:t xml:space="preserve">'</m:t>
          </m:r>
          <m:r>
            <m:t xml:space="preserve">=</m:t>
          </m:r>
          <m:f>
            <m:num>
              <m:r>
                <m:t xml:space="preserve">x</m:t>
              </m:r>
              <m:r>
                <m:t xml:space="preserve">−</m:t>
              </m:r>
              <m:r>
                <m:t xml:space="preserve">min</m:t>
              </m:r>
              <m:d>
                <m:dPr>
                  <m:begChr m:val="("/>
                  <m:endChr m:val=")"/>
                </m:dPr>
                <m:e>
                  <m:r>
                    <m:t xml:space="preserve">x</m:t>
                  </m:r>
                </m:e>
              </m:d>
            </m:num>
            <m:den>
              <m:r>
                <m:t xml:space="preserve">max</m:t>
              </m:r>
              <m:d>
                <m:dPr>
                  <m:begChr m:val="("/>
                  <m:endChr m:val=")"/>
                </m:dPr>
                <m:e>
                  <m:r>
                    <m:t xml:space="preserve">x</m:t>
                  </m:r>
                </m:e>
              </m:d>
              <m:r>
                <m:t xml:space="preserve">−</m:t>
              </m:r>
              <m:r>
                <m:t xml:space="preserve">min</m:t>
              </m:r>
              <m:d>
                <m:dPr>
                  <m:begChr m:val="("/>
                  <m:endChr m:val=")"/>
                </m:dPr>
                <m:e>
                  <m:r>
                    <m:t xml:space="preserve">x</m:t>
                  </m:r>
                </m:e>
              </m:d>
            </m:den>
          </m:f>
        </m:oMath>
      </m:oMathPara>
    </w:p>
    <w:p>
      <w:pPr>
        <w:pStyle w:val="FirstParagraph"/>
        <w:rPr/>
      </w:pPr>
      <w:r>
        <w:rPr/>
        <w:t>Eq. 2:</w:t>
      </w:r>
    </w:p>
    <w:p>
      <w:pPr>
        <w:pStyle w:val="TextBody"/>
        <w:jc w:val="center"/>
        <w:rPr/>
      </w:pPr>
      <w:r>
        <w:rPr/>
      </w:r>
      <m:oMathPara xmlns:m="http://schemas.openxmlformats.org/officeDocument/2006/math">
        <m:oMathParaPr>
          <m:jc m:val="center"/>
        </m:oMathParaPr>
        <m:oMath>
          <m:r>
            <m:t xml:space="preserve">ToxPi</m:t>
          </m:r>
          <m:r>
            <m:t xml:space="preserve">=</m:t>
          </m:r>
          <m:nary>
            <m:naryPr>
              <m:chr m:val="∑"/>
            </m:naryPr>
            <m:sub>
              <m:r>
                <m:t xml:space="preserve">1</m:t>
              </m:r>
            </m:sub>
            <m:sup>
              <m:r>
                <m:t xml:space="preserve">I</m:t>
              </m:r>
            </m:sup>
            <m:e/>
          </m:nary>
          <m:r>
            <m:t xml:space="preserve">endpoin</m:t>
          </m:r>
          <m:sSub>
            <m:e>
              <m:r>
                <m:t xml:space="preserve">t</m:t>
              </m:r>
            </m:e>
            <m:sub>
              <m:r>
                <m:t xml:space="preserve">i</m:t>
              </m:r>
            </m:sub>
          </m:sSub>
          <m:r>
            <m:t xml:space="preserve">∗</m:t>
          </m:r>
          <m:r>
            <m:t xml:space="preserve">weig</m:t>
          </m:r>
          <m:r>
            <m:t xml:space="preserve">h</m:t>
          </m:r>
          <m:sSub>
            <m:e>
              <m:r>
                <m:t xml:space="preserve">t</m:t>
              </m:r>
            </m:e>
            <m:sub>
              <m:r>
                <m:t xml:space="preserve">i</m:t>
              </m:r>
            </m:sub>
          </m:sSub>
          <m:r>
            <m:t xml:space="preserve">+</m:t>
          </m:r>
          <m:r>
            <m:t xml:space="preserve">...</m:t>
          </m:r>
          <m:r>
            <m:t xml:space="preserve">+</m:t>
          </m:r>
          <m:nary>
            <m:naryPr>
              <m:chr m:val="∑"/>
            </m:naryPr>
            <m:sub>
              <m:r>
                <m:t xml:space="preserve">1</m:t>
              </m:r>
            </m:sub>
            <m:sup>
              <m:r>
                <m:t xml:space="preserve">N</m:t>
              </m:r>
            </m:sup>
            <m:e/>
          </m:nary>
          <m:r>
            <m:t xml:space="preserve">endpoin</m:t>
          </m:r>
          <m:sSub>
            <m:e>
              <m:r>
                <m:t xml:space="preserve">t</m:t>
              </m:r>
            </m:e>
            <m:sub>
              <m:r>
                <m:t xml:space="preserve">n</m:t>
              </m:r>
            </m:sub>
          </m:sSub>
          <m:r>
            <m:t xml:space="preserve">∗</m:t>
          </m:r>
          <m:r>
            <m:t xml:space="preserve">weig</m:t>
          </m:r>
          <m:r>
            <m:t xml:space="preserve">h</m:t>
          </m:r>
          <m:sSub>
            <m:e>
              <m:r>
                <m:t xml:space="preserve">t</m:t>
              </m:r>
            </m:e>
            <m:sub>
              <m:r>
                <m:t xml:space="preserve">n</m:t>
              </m:r>
            </m:sub>
          </m:sSub>
        </m:oMath>
      </m:oMathPara>
    </w:p>
    <w:p>
      <w:pPr>
        <w:pStyle w:val="FirstParagraph"/>
        <w:rPr/>
      </w:pPr>
      <w:r>
        <w:rPr/>
        <w:t xml:space="preserve">It should be noted that low performing (or compounds with a score of zero) compounds do </w:t>
      </w:r>
      <w:r>
        <w:rPr>
          <w:b/>
          <w:bCs/>
        </w:rPr>
        <w:t>not</w:t>
      </w:r>
      <w:r>
        <w:rPr/>
        <w:t xml:space="preserve"> indicate a </w:t>
      </w:r>
      <w:r>
        <w:rPr>
          <w:i/>
          <w:iCs/>
        </w:rPr>
        <w:t>lack</w:t>
      </w:r>
      <w:r>
        <w:rPr/>
        <w:t xml:space="preserve"> of associate hazard or risk, but rather a lack of information regarding these compounds.</w:t>
      </w:r>
    </w:p>
    <w:p>
      <w:pPr>
        <w:pStyle w:val="TextBody"/>
        <w:rPr/>
      </w:pPr>
      <w:r>
        <w:rPr/>
        <w:t xml:space="preserve">Eq. 1 is detailed in the function </w:t>
      </w:r>
      <w:r>
        <w:rPr>
          <w:rStyle w:val="VerbatimChar"/>
        </w:rPr>
        <w:t>tp_single_score()</w:t>
      </w:r>
      <w:r>
        <w:rPr/>
        <w:t>, where a single vector (e.g.: a single column from a data frame) is evaluated. An additional parameter (disabled by default) is also included, which ‘backfills’ any compound that has a zero for that endpoint to the specified number. This could be the lowest, non-zero response, the average, or the max of each endpoint. We feel this is an important option that should be used with care, as it could adversely affect the conclusions a user may draw.</w:t>
      </w:r>
    </w:p>
    <w:p>
      <w:pPr>
        <w:pStyle w:val="TextBody"/>
        <w:rPr/>
      </w:pPr>
      <w:r>
        <w:rPr/>
        <w:t xml:space="preserve">Eq. 2 is detailed in the function </w:t>
      </w:r>
      <w:r>
        <w:rPr>
          <w:rStyle w:val="VerbatimChar"/>
        </w:rPr>
        <w:t>tp_combined_score()</w:t>
      </w:r>
      <w:r>
        <w:rPr/>
        <w:t xml:space="preserve">. Once a hazard comparison table has been generated, a user can request a relative prioritization based on the bias table. Should no bias table be specified, the function will proactively call the </w:t>
      </w:r>
      <w:r>
        <w:rPr>
          <w:rStyle w:val="VerbatimChar"/>
        </w:rPr>
        <w:t>hc_endpoint_coverage()</w:t>
      </w:r>
      <w:r>
        <w:rPr/>
        <w:t xml:space="preserve"> function with filter cutoff parameter specified to 0.1. The ellipse argument allows for the </w:t>
      </w:r>
      <w:r>
        <w:rPr>
          <w:rStyle w:val="VerbatimChar"/>
        </w:rPr>
        <w:t>back_fill</w:t>
      </w:r>
      <w:r>
        <w:rPr/>
        <w:t xml:space="preserve"> argument to be specified from the </w:t>
      </w:r>
      <w:r>
        <w:rPr>
          <w:rStyle w:val="VerbatimChar"/>
        </w:rPr>
        <w:t>tp_single_score()</w:t>
      </w:r>
      <w:r>
        <w:rPr/>
        <w:t xml:space="preserve"> function.</w:t>
      </w:r>
    </w:p>
    <w:p>
      <w:pPr>
        <w:pStyle w:val="TextBody"/>
        <w:rPr/>
      </w:pPr>
      <w:r>
        <w:rPr/>
        <w:t xml:space="preserve">As an example, a subset from an included data set from the package (the object </w:t>
      </w:r>
      <w:r>
        <w:rPr>
          <w:rStyle w:val="VerbatimChar"/>
        </w:rPr>
        <w:t>dtx_list</w:t>
      </w:r>
      <w:r>
        <w:rPr/>
        <w:t xml:space="preserve">) was used. An analysis of this suggests that along the endpoints we have selected for (n = 12), Dazomet shows the highest relative risk, with (Z)-1,2-Dichloroethylene showing the lowest relative risk, when comparing along similar exposure amounts. This scoring is partially due to the amount of data being returned by each compound, with Dazomet having ~76% of the endpoints documented, and (Z)-1,2-Dichloroethylene having ~56% (see </w:t>
      </w:r>
      <w:r>
        <w:rPr>
          <w:b/>
          <w:bCs/>
        </w:rPr>
        <w:t>@tbl-hc-compound-coverage</w:t>
      </w:r>
      <w:r>
        <w:rPr/>
        <w:t>)</w:t>
      </w:r>
    </w:p>
    <w:p>
      <w:pPr>
        <w:pStyle w:val="TextBody"/>
        <w:rPr/>
      </w:pPr>
      <w:r>
        <w:br w:type="column"/>
      </w:r>
      <w:r>
        <w:rPr/>
      </w:r>
    </w:p>
    <w:p>
      <w:pPr>
        <w:pStyle w:val="SourceCode"/>
        <w:rPr/>
      </w:pPr>
      <w:r>
        <w:rPr>
          <w:rStyle w:val="CommentTok"/>
        </w:rPr>
        <w:t>#Backfill with 50% of the lowest non-zero response</w:t>
      </w:r>
      <w:r>
        <w:rPr/>
        <w:br/>
      </w:r>
      <w:r>
        <w:rPr>
          <w:rStyle w:val="NormalTok"/>
        </w:rPr>
        <w:t xml:space="preserve">df_tp </w:t>
      </w:r>
      <w:r>
        <w:rPr>
          <w:rStyle w:val="OtherTok"/>
        </w:rPr>
        <w:t>&lt;-</w:t>
      </w:r>
      <w:r>
        <w:rPr>
          <w:rStyle w:val="NormalTok"/>
        </w:rPr>
        <w:t xml:space="preserve"> </w:t>
      </w:r>
      <w:r>
        <w:rPr>
          <w:rStyle w:val="FunctionTok"/>
        </w:rPr>
        <w:t>tp_combined_score</w:t>
      </w:r>
      <w:r>
        <w:rPr>
          <w:rStyle w:val="NormalTok"/>
        </w:rPr>
        <w:t>(</w:t>
      </w:r>
      <w:r>
        <w:rPr>
          <w:rStyle w:val="AttributeTok"/>
        </w:rPr>
        <w:t>table =</w:t>
      </w:r>
      <w:r>
        <w:rPr>
          <w:rStyle w:val="NormalTok"/>
        </w:rPr>
        <w:t xml:space="preserve"> df, </w:t>
      </w:r>
      <w:r>
        <w:rPr>
          <w:rStyle w:val="AttributeTok"/>
        </w:rPr>
        <w:t>ID =</w:t>
      </w:r>
      <w:r>
        <w:rPr>
          <w:rStyle w:val="NormalTok"/>
        </w:rPr>
        <w:t xml:space="preserve"> </w:t>
      </w:r>
      <w:r>
        <w:rPr>
          <w:rStyle w:val="StringTok"/>
        </w:rPr>
        <w:t>'preferredName'</w:t>
      </w:r>
      <w:r>
        <w:rPr>
          <w:rStyle w:val="NormalTok"/>
        </w:rPr>
        <w:t xml:space="preserve">, </w:t>
      </w:r>
      <w:r>
        <w:rPr>
          <w:rStyle w:val="AttributeTok"/>
        </w:rPr>
        <w:t>bias =</w:t>
      </w:r>
      <w:r>
        <w:rPr>
          <w:rStyle w:val="NormalTok"/>
        </w:rPr>
        <w:t xml:space="preserve"> bias, </w:t>
      </w:r>
      <w:r>
        <w:rPr>
          <w:rStyle w:val="AttributeTok"/>
        </w:rPr>
        <w:t>back_fill =</w:t>
      </w:r>
      <w:r>
        <w:rPr>
          <w:rStyle w:val="NormalTok"/>
        </w:rPr>
        <w:t xml:space="preserve"> </w:t>
      </w:r>
      <w:r>
        <w:rPr>
          <w:rStyle w:val="StringTok"/>
        </w:rPr>
        <w:t>'half_min'</w:t>
      </w:r>
      <w:r>
        <w:rPr>
          <w:rStyle w:val="NormalTok"/>
        </w:rPr>
        <w:t>)</w:t>
      </w:r>
      <w:r>
        <w:rPr/>
        <w:br/>
        <w:br/>
      </w:r>
      <w:r>
        <w:rPr>
          <w:rStyle w:val="NormalTok"/>
        </w:rPr>
        <w:t xml:space="preserve">df_tp </w:t>
      </w:r>
      <w:r>
        <w:rPr>
          <w:rStyle w:val="SpecialCharTok"/>
        </w:rPr>
        <w:t>%&gt;%</w:t>
      </w:r>
      <w:r>
        <w:rPr>
          <w:rStyle w:val="NormalTok"/>
        </w:rPr>
        <w:t xml:space="preserve"> </w:t>
      </w:r>
      <w:r>
        <w:rPr>
          <w:rStyle w:val="FunctionTok"/>
        </w:rPr>
        <w:t>select</w:t>
      </w:r>
      <w:r>
        <w:rPr>
          <w:rStyle w:val="NormalTok"/>
        </w:rPr>
        <w:t xml:space="preserve">(preferredName, score)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(score)) </w:t>
      </w:r>
      <w:r>
        <w:rPr>
          <w:rStyle w:val="SpecialCharTok"/>
        </w:rPr>
        <w:t>%&gt;%</w:t>
      </w:r>
      <w:r>
        <w:rPr>
          <w:rStyle w:val="NormalTok"/>
        </w:rPr>
        <w:t xml:space="preserve"> </w:t>
      </w:r>
      <w:r>
        <w:rPr>
          <w:rStyle w:val="FunctionTok"/>
        </w:rPr>
        <w:t>flextable</w:t>
      </w:r>
      <w:r>
        <w:rPr>
          <w:rStyle w:val="NormalTok"/>
        </w:rPr>
        <w:t>()</w:t>
      </w:r>
    </w:p>
    <w:tbl>
      <w:tblPr>
        <w:tblStyle w:val="Table"/>
        <w:tblW w:w="2160"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1080"/>
        <w:gridCol w:w="1079"/>
      </w:tblGrid>
      <w:tr>
        <w:trPr>
          <w:tblHeader w:val="true"/>
          <w:cnfStyle w:val="100000000000" w:firstRow="1" w:lastRow="0" w:firstColumn="0" w:lastColumn="0" w:oddVBand="0" w:evenVBand="0" w:oddHBand="0" w:evenHBand="0" w:firstRowFirstColumn="0" w:firstRowLastColumn="0" w:lastRowFirstColumn="0" w:lastRowLastColumn="0"/>
        </w:trPr>
        <w:tc>
          <w:tcPr>
            <w:tcW w:w="108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preferredName</w:t>
            </w:r>
          </w:p>
        </w:tc>
        <w:tc>
          <w:tcPr>
            <w:tcW w:w="1079"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score</w:t>
            </w:r>
          </w:p>
        </w:tc>
      </w:tr>
      <w:tr>
        <w:trPr/>
        <w:tc>
          <w:tcPr>
            <w:tcW w:w="1080"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Dazomet</w:t>
            </w:r>
          </w:p>
        </w:tc>
        <w:tc>
          <w:tcPr>
            <w:tcW w:w="1079"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6.9455</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Benzene</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6.6619</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Perfluorooctanoic acid</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6.1537</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Bisphenol A</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5.5471</w:t>
            </w:r>
          </w:p>
        </w:tc>
      </w:tr>
      <w:tr>
        <w:trPr/>
        <w:tc>
          <w:tcPr>
            <w:tcW w:w="108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Tamoxifen</w:t>
            </w:r>
          </w:p>
        </w:tc>
        <w:tc>
          <w:tcPr>
            <w:tcW w:w="1079"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5.4079</w:t>
            </w:r>
          </w:p>
        </w:tc>
      </w:tr>
      <w:tr>
        <w:trPr/>
        <w:tc>
          <w:tcPr>
            <w:tcW w:w="1080"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(Z)-1,2-Dichloroethylene</w:t>
            </w:r>
          </w:p>
        </w:tc>
        <w:tc>
          <w:tcPr>
            <w:tcW w:w="1079"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2.8528</w:t>
            </w:r>
          </w:p>
        </w:tc>
      </w:tr>
    </w:tbl>
    <w:p>
      <w:pPr>
        <w:pStyle w:val="FirstParagraph"/>
        <w:rPr/>
      </w:pPr>
      <w:r>
        <w:rPr/>
        <w:t xml:space="preserve">If we were to re-run the analysis to </w:t>
      </w:r>
      <w:r>
        <w:rPr>
          <w:i/>
          <w:iCs/>
        </w:rPr>
        <w:t>only</w:t>
      </w:r>
      <w:r>
        <w:rPr/>
        <w:t xml:space="preserve"> examine endpoints that all shared inclusive coverage of all of the compounds, the results are detailed below. Of interest, PFOA and BPA are raised in ranking while Benzene is dropped in ranking within the list, indicating some overlapping parameter that may be of interest in the right context. While we recognize that this subset of compounds is not a realistic comparison, it still outlines the useful and subjectiveness of using the ToxPi approach for prioritization.</w:t>
      </w:r>
    </w:p>
    <w:p>
      <w:pPr>
        <w:pStyle w:val="SourceCode"/>
        <w:rPr/>
      </w:pPr>
      <w:r>
        <w:rPr>
          <w:rStyle w:val="NormalTok"/>
        </w:rPr>
        <w:t xml:space="preserve">bias2 </w:t>
      </w:r>
      <w:r>
        <w:rPr>
          <w:rStyle w:val="OtherTok"/>
        </w:rPr>
        <w:t>&lt;-</w:t>
      </w:r>
      <w:r>
        <w:rPr>
          <w:rStyle w:val="NormalTok"/>
        </w:rPr>
        <w:t xml:space="preserve"> </w:t>
      </w:r>
      <w:r>
        <w:rPr>
          <w:rStyle w:val="FunctionTok"/>
        </w:rPr>
        <w:t>hc_endpoint_coverage</w:t>
      </w:r>
      <w:r>
        <w:rPr>
          <w:rStyle w:val="NormalTok"/>
        </w:rPr>
        <w:t>(</w:t>
      </w:r>
      <w:r>
        <w:rPr>
          <w:rStyle w:val="AttributeTok"/>
        </w:rPr>
        <w:t>table =</w:t>
      </w:r>
      <w:r>
        <w:rPr>
          <w:rStyle w:val="NormalTok"/>
        </w:rPr>
        <w:t xml:space="preserve"> df, </w:t>
      </w:r>
      <w:r>
        <w:rPr>
          <w:rStyle w:val="AttributeTok"/>
        </w:rPr>
        <w:t>ID =</w:t>
      </w:r>
      <w:r>
        <w:rPr>
          <w:rStyle w:val="NormalTok"/>
        </w:rPr>
        <w:t xml:space="preserve"> </w:t>
      </w:r>
      <w:r>
        <w:rPr>
          <w:rStyle w:val="StringTok"/>
        </w:rPr>
        <w:t>'preferredName'</w:t>
      </w:r>
      <w:r>
        <w:rPr>
          <w:rStyle w:val="NormalTok"/>
        </w:rPr>
        <w:t xml:space="preserve">, </w:t>
      </w:r>
      <w:r>
        <w:rPr>
          <w:rStyle w:val="AttributeTok"/>
        </w:rPr>
        <w:t>suffix =</w:t>
      </w:r>
      <w:r>
        <w:rPr>
          <w:rStyle w:val="NormalTok"/>
        </w:rPr>
        <w:t xml:space="preserve"> </w:t>
      </w:r>
      <w:r>
        <w:rPr>
          <w:rStyle w:val="StringTok"/>
        </w:rPr>
        <w:t>'_amount'</w:t>
      </w:r>
      <w:r>
        <w:rPr>
          <w:rStyle w:val="NormalTok"/>
        </w:rPr>
        <w:t>)</w:t>
      </w:r>
    </w:p>
    <w:p>
      <w:pPr>
        <w:pStyle w:val="SourceCode"/>
        <w:rPr/>
      </w:pPr>
      <w:r>
        <w:rPr/>
        <w:br/>
      </w:r>
      <w:r>
        <w:rPr>
          <w:rStyle w:val="VerbatimChar"/>
        </w:rPr>
        <w:t>Defaulting to 0.5% score for cutoff!</w:t>
      </w:r>
    </w:p>
    <w:p>
      <w:pPr>
        <w:pStyle w:val="SourceCode"/>
        <w:rPr/>
      </w:pPr>
      <w:r>
        <w:rPr>
          <w:rStyle w:val="NormalTok"/>
        </w:rPr>
        <w:t>bias2</w:t>
      </w:r>
      <w:r>
        <w:rPr>
          <w:rStyle w:val="SpecialCharTok"/>
        </w:rPr>
        <w:t>$</w:t>
      </w:r>
      <w:r>
        <w:rPr>
          <w:rStyle w:val="NormalTok"/>
        </w:rPr>
        <w:t>weight[bias2</w:t>
      </w:r>
      <w:r>
        <w:rPr>
          <w:rStyle w:val="SpecialCharTok"/>
        </w:rPr>
        <w:t>$</w:t>
      </w:r>
      <w:r>
        <w:rPr>
          <w:rStyle w:val="NormalTok"/>
        </w:rPr>
        <w:t xml:space="preserve">score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DecValTok"/>
        </w:rPr>
        <w:t>0</w:t>
      </w:r>
      <w:r>
        <w:rPr/>
        <w:br/>
        <w:br/>
      </w:r>
      <w:r>
        <w:rPr>
          <w:rStyle w:val="NormalTok"/>
        </w:rPr>
        <w:t xml:space="preserve">df_tp2 </w:t>
      </w:r>
      <w:r>
        <w:rPr>
          <w:rStyle w:val="OtherTok"/>
        </w:rPr>
        <w:t>&lt;-</w:t>
      </w:r>
      <w:r>
        <w:rPr>
          <w:rStyle w:val="NormalTok"/>
        </w:rPr>
        <w:t xml:space="preserve"> </w:t>
      </w:r>
      <w:r>
        <w:rPr>
          <w:rStyle w:val="FunctionTok"/>
        </w:rPr>
        <w:t>tp_combined_score</w:t>
      </w:r>
      <w:r>
        <w:rPr>
          <w:rStyle w:val="NormalTok"/>
        </w:rPr>
        <w:t>(</w:t>
      </w:r>
      <w:r>
        <w:rPr>
          <w:rStyle w:val="AttributeTok"/>
        </w:rPr>
        <w:t>table =</w:t>
      </w:r>
      <w:r>
        <w:rPr>
          <w:rStyle w:val="NormalTok"/>
        </w:rPr>
        <w:t xml:space="preserve"> df, </w:t>
      </w:r>
      <w:r>
        <w:rPr>
          <w:rStyle w:val="AttributeTok"/>
        </w:rPr>
        <w:t>ID =</w:t>
      </w:r>
      <w:r>
        <w:rPr>
          <w:rStyle w:val="NormalTok"/>
        </w:rPr>
        <w:t xml:space="preserve"> </w:t>
      </w:r>
      <w:r>
        <w:rPr>
          <w:rStyle w:val="StringTok"/>
        </w:rPr>
        <w:t>'preferredName'</w:t>
      </w:r>
      <w:r>
        <w:rPr>
          <w:rStyle w:val="NormalTok"/>
        </w:rPr>
        <w:t xml:space="preserve">, </w:t>
      </w:r>
      <w:r>
        <w:rPr>
          <w:rStyle w:val="AttributeTok"/>
        </w:rPr>
        <w:t>bias =</w:t>
      </w:r>
      <w:r>
        <w:rPr>
          <w:rStyle w:val="NormalTok"/>
        </w:rPr>
        <w:t xml:space="preserve"> bias2, </w:t>
      </w:r>
      <w:r>
        <w:rPr>
          <w:rStyle w:val="AttributeTok"/>
        </w:rPr>
        <w:t>back_fill =</w:t>
      </w:r>
      <w:r>
        <w:rPr>
          <w:rStyle w:val="NormalTok"/>
        </w:rPr>
        <w:t xml:space="preserve"> </w:t>
      </w:r>
      <w:r>
        <w:rPr>
          <w:rStyle w:val="StringTok"/>
        </w:rPr>
        <w:t>'half_min'</w:t>
      </w:r>
      <w:r>
        <w:rPr>
          <w:rStyle w:val="NormalTok"/>
        </w:rPr>
        <w:t>)</w:t>
      </w:r>
      <w:r>
        <w:rPr/>
        <w:br/>
      </w:r>
      <w:r>
        <w:rPr>
          <w:rStyle w:val="NormalTok"/>
        </w:rPr>
        <w:t xml:space="preserve">df_tp2 </w:t>
      </w:r>
      <w:r>
        <w:rPr>
          <w:rStyle w:val="SpecialCharTok"/>
        </w:rPr>
        <w:t>%&gt;%</w:t>
      </w:r>
      <w:r>
        <w:rPr>
          <w:rStyle w:val="NormalTok"/>
        </w:rPr>
        <w:t xml:space="preserve"> </w:t>
      </w:r>
      <w:r>
        <w:rPr>
          <w:rStyle w:val="FunctionTok"/>
        </w:rPr>
        <w:t>select</w:t>
      </w:r>
      <w:r>
        <w:rPr>
          <w:rStyle w:val="NormalTok"/>
        </w:rPr>
        <w:t xml:space="preserve">(preferredName, score)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(score)) </w:t>
      </w:r>
      <w:r>
        <w:rPr>
          <w:rStyle w:val="SpecialCharTok"/>
        </w:rPr>
        <w:t>%&gt;%</w:t>
      </w:r>
      <w:r>
        <w:rPr>
          <w:rStyle w:val="NormalTok"/>
        </w:rPr>
        <w:t xml:space="preserve"> </w:t>
      </w:r>
      <w:r>
        <w:rPr>
          <w:rStyle w:val="FunctionTok"/>
        </w:rPr>
        <w:t>flextable</w:t>
      </w:r>
      <w:r>
        <w:rPr>
          <w:rStyle w:val="NormalTok"/>
        </w:rPr>
        <w:t>()</w:t>
      </w:r>
    </w:p>
    <w:tbl>
      <w:tblPr>
        <w:tblStyle w:val="Table"/>
        <w:tblW w:w="3866"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1933"/>
        <w:gridCol w:w="1932"/>
      </w:tblGrid>
      <w:tr>
        <w:trPr>
          <w:tblHeader w:val="true"/>
          <w:trHeight w:val="716" w:hRule="atLeast"/>
          <w:cnfStyle w:val="100000000000" w:firstRow="1" w:lastRow="0" w:firstColumn="0" w:lastColumn="0" w:oddVBand="0" w:evenVBand="0" w:oddHBand="0" w:evenHBand="0" w:firstRowFirstColumn="0" w:firstRowLastColumn="0" w:lastRowFirstColumn="0" w:lastRowLastColumn="0"/>
        </w:trPr>
        <w:tc>
          <w:tcPr>
            <w:tcW w:w="1933"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preferredName</w:t>
            </w:r>
          </w:p>
        </w:tc>
        <w:tc>
          <w:tcPr>
            <w:tcW w:w="1932"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score</w:t>
            </w:r>
          </w:p>
        </w:tc>
      </w:tr>
      <w:tr>
        <w:trPr>
          <w:trHeight w:val="716" w:hRule="atLeast"/>
        </w:trPr>
        <w:tc>
          <w:tcPr>
            <w:tcW w:w="1933"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Dazomet</w:t>
            </w:r>
          </w:p>
        </w:tc>
        <w:tc>
          <w:tcPr>
            <w:tcW w:w="1932"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2.5514</w:t>
            </w:r>
          </w:p>
        </w:tc>
      </w:tr>
      <w:tr>
        <w:trPr>
          <w:trHeight w:val="974" w:hRule="atLeast"/>
        </w:trPr>
        <w:tc>
          <w:tcPr>
            <w:tcW w:w="1933"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Perfluorooctanoic acid</w:t>
            </w:r>
          </w:p>
        </w:tc>
        <w:tc>
          <w:tcPr>
            <w:tcW w:w="193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2.1537</w:t>
            </w:r>
          </w:p>
        </w:tc>
      </w:tr>
      <w:tr>
        <w:trPr>
          <w:trHeight w:val="716" w:hRule="atLeast"/>
        </w:trPr>
        <w:tc>
          <w:tcPr>
            <w:tcW w:w="1933"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Bisphenol A</w:t>
            </w:r>
          </w:p>
        </w:tc>
        <w:tc>
          <w:tcPr>
            <w:tcW w:w="193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1.9119</w:t>
            </w:r>
          </w:p>
        </w:tc>
      </w:tr>
      <w:tr>
        <w:trPr>
          <w:trHeight w:val="470" w:hRule="atLeast"/>
        </w:trPr>
        <w:tc>
          <w:tcPr>
            <w:tcW w:w="1933"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Benzene</w:t>
            </w:r>
          </w:p>
        </w:tc>
        <w:tc>
          <w:tcPr>
            <w:tcW w:w="193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1.8972</w:t>
            </w:r>
          </w:p>
        </w:tc>
      </w:tr>
      <w:tr>
        <w:trPr>
          <w:trHeight w:val="716" w:hRule="atLeast"/>
        </w:trPr>
        <w:tc>
          <w:tcPr>
            <w:tcW w:w="1933"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Tamoxifen</w:t>
            </w:r>
          </w:p>
        </w:tc>
        <w:tc>
          <w:tcPr>
            <w:tcW w:w="193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1.4079</w:t>
            </w:r>
          </w:p>
        </w:tc>
      </w:tr>
      <w:tr>
        <w:trPr>
          <w:trHeight w:val="974" w:hRule="atLeast"/>
        </w:trPr>
        <w:tc>
          <w:tcPr>
            <w:tcW w:w="1933"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(Z)-1,2-Dichloroethylene</w:t>
            </w:r>
          </w:p>
        </w:tc>
        <w:tc>
          <w:tcPr>
            <w:tcW w:w="1932"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1.2463</w:t>
            </w:r>
          </w:p>
        </w:tc>
      </w:tr>
    </w:tbl>
    <w:p>
      <w:pPr>
        <w:pStyle w:val="Heading3"/>
        <w:rPr/>
      </w:pPr>
      <w:bookmarkStart w:id="17" w:name="toxpi-ranking"/>
      <w:bookmarkEnd w:id="17"/>
      <w:r>
        <w:rPr/>
        <w:t>Generalized Read-Across (GenRA) and ToxPrint Enrichment</w:t>
      </w:r>
    </w:p>
    <w:p>
      <w:pPr>
        <w:pStyle w:val="Heading4"/>
        <w:rPr/>
      </w:pPr>
      <w:bookmarkStart w:id="18" w:name="genra"/>
      <w:bookmarkEnd w:id="18"/>
      <w:r>
        <w:rPr/>
        <w:t>GenRA</w:t>
      </w:r>
    </w:p>
    <w:p>
      <w:pPr>
        <w:pStyle w:val="FirstParagraph"/>
        <w:rPr/>
      </w:pPr>
      <w:r>
        <w:rPr/>
        <w:t xml:space="preserve">Read-Across is an approach thoroughly documented in the literature (@patlewicz_2023) for extrapolating from a data-rich ‘community’ to data-poor ‘individual’ for predictive purposes. We offer the functionality available to the public found at </w:t>
      </w:r>
      <w:hyperlink r:id="rId2">
        <w:r>
          <w:rPr>
            <w:rStyle w:val="InternetLink"/>
          </w:rPr>
          <w:t>https://comptox.epa.gov/genra/</w:t>
        </w:r>
      </w:hyperlink>
      <w:r>
        <w:rPr/>
        <w:t xml:space="preserve"> through this package for both single compound and batch-search functionality. We demonstrate here a typical workflow for using GenRA functions that would be analogous to the website experience.</w:t>
      </w:r>
    </w:p>
    <w:p>
      <w:pPr>
        <w:pStyle w:val="Heading5"/>
        <w:rPr/>
      </w:pPr>
      <w:bookmarkStart w:id="19" w:name="basic-functionality"/>
      <w:bookmarkEnd w:id="19"/>
      <w:r>
        <w:rPr/>
        <w:t>Basic functionality</w:t>
      </w:r>
    </w:p>
    <w:p>
      <w:pPr>
        <w:pStyle w:val="FirstParagraph"/>
        <w:rPr/>
      </w:pPr>
      <w:r>
        <w:rPr/>
        <w:t>Like nearly all of the functions in this package, the starting point is a DTXSID for referencing a compound. Here, the DTXSID of Trimethylene glycol diacrylate is used. The other arguments are the fingerprint to find analogues by (Morgan [default], Torsion, ToxPrints, ToxCast, or ToxRef), filters to select the analogues by (compounds with or without data) and the number of analogs to return. In the example, we’ve used the ToxPrint, and requested 10 analogs. The first row is our searched compound, with the most similar compounds following, as described by the Jaccard similarity metric.</w:t>
      </w:r>
    </w:p>
    <w:p>
      <w:pPr>
        <w:pStyle w:val="FirstParagraph"/>
        <w:rPr/>
      </w:pPr>
      <w:r>
        <w:br w:type="column"/>
      </w:r>
      <w:r>
        <w:rPr/>
      </w:r>
    </w:p>
    <w:p>
      <w:pPr>
        <w:pStyle w:val="SourceCode"/>
        <w:rPr/>
      </w:pPr>
      <w:r>
        <w:rPr>
          <w:rStyle w:val="NormalTok"/>
        </w:rPr>
        <w:t xml:space="preserve">nn </w:t>
      </w:r>
      <w:r>
        <w:rPr>
          <w:rStyle w:val="OtherTok"/>
        </w:rPr>
        <w:t>&lt;-</w:t>
      </w:r>
      <w:r>
        <w:rPr>
          <w:rStyle w:val="NormalTok"/>
        </w:rPr>
        <w:t xml:space="preserve"> </w:t>
      </w:r>
      <w:r>
        <w:rPr>
          <w:rStyle w:val="FunctionTok"/>
        </w:rPr>
        <w:t>genra_nn</w:t>
      </w:r>
      <w:r>
        <w:rPr>
          <w:rStyle w:val="NormalTok"/>
        </w:rPr>
        <w:t>(</w:t>
      </w:r>
      <w:r>
        <w:rPr>
          <w:rStyle w:val="AttributeTok"/>
        </w:rPr>
        <w:t>query =</w:t>
      </w:r>
      <w:r>
        <w:rPr>
          <w:rStyle w:val="NormalTok"/>
        </w:rPr>
        <w:t xml:space="preserve"> </w:t>
      </w:r>
      <w:r>
        <w:rPr>
          <w:rStyle w:val="StringTok"/>
        </w:rPr>
        <w:t>'DTXSID2026107'</w:t>
      </w:r>
      <w:r>
        <w:rPr>
          <w:rStyle w:val="NormalTok"/>
        </w:rPr>
        <w:t xml:space="preserve">, </w:t>
      </w:r>
      <w:r>
        <w:rPr>
          <w:rStyle w:val="AttributeTok"/>
        </w:rPr>
        <w:t>fp =</w:t>
      </w:r>
      <w:r>
        <w:rPr>
          <w:rStyle w:val="NormalTok"/>
        </w:rPr>
        <w:t xml:space="preserve"> </w:t>
      </w:r>
      <w:r>
        <w:rPr>
          <w:rStyle w:val="StringTok"/>
        </w:rPr>
        <w:t>'chm_mrgn'</w:t>
      </w:r>
      <w:r>
        <w:rPr>
          <w:rStyle w:val="NormalTok"/>
        </w:rPr>
        <w:t xml:space="preserve">, </w:t>
      </w:r>
      <w:r>
        <w:rPr>
          <w:rStyle w:val="AttributeTok"/>
        </w:rPr>
        <w:t>sel_by =</w:t>
      </w:r>
      <w:r>
        <w:rPr>
          <w:rStyle w:val="NormalTok"/>
        </w:rPr>
        <w:t xml:space="preserve"> </w:t>
      </w:r>
      <w:r>
        <w:rPr>
          <w:rStyle w:val="StringTok"/>
        </w:rPr>
        <w:t>'tox_txrf'</w:t>
      </w:r>
      <w:r>
        <w:rPr>
          <w:rStyle w:val="NormalTok"/>
        </w:rPr>
        <w:t xml:space="preserve">, </w:t>
      </w:r>
      <w:r>
        <w:rPr>
          <w:rStyle w:val="AttributeTok"/>
        </w:rPr>
        <w:t>n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rPr>
          <w:rStyle w:val="FunctionTok"/>
        </w:rPr>
        <w:t>select</w:t>
      </w:r>
      <w:r>
        <w:rPr>
          <w:rStyle w:val="NormalTok"/>
        </w:rPr>
        <w:t>(jaccard, name, dsstox_sid, casrn, mol_weight)</w:t>
      </w:r>
      <w:r>
        <w:rPr/>
        <w:br/>
        <w:br/>
      </w:r>
      <w:r>
        <w:rPr>
          <w:rStyle w:val="NormalTok"/>
        </w:rPr>
        <w:t>nn</w:t>
      </w:r>
    </w:p>
    <w:p>
      <w:pPr>
        <w:pStyle w:val="SourceCode"/>
        <w:rPr/>
      </w:pPr>
      <w:r>
        <w:rPr>
          <w:rStyle w:val="VerbatimChar"/>
        </w:rPr>
        <w:t># A tibble: 11 x 5</w:t>
      </w:r>
      <w:r>
        <w:rPr/>
        <w:br/>
      </w:r>
      <w:r>
        <w:rPr>
          <w:rStyle w:val="VerbatimChar"/>
        </w:rPr>
        <w:t xml:space="preserve">   jaccard name                                    dsstox_sid   casrn mol_weight</w:t>
      </w:r>
      <w:r>
        <w:rPr/>
        <w:br/>
      </w:r>
      <w:r>
        <w:rPr>
          <w:rStyle w:val="VerbatimChar"/>
        </w:rPr>
        <w:t xml:space="preserve">     &lt;dbl&gt; &lt;chr&gt;                                   &lt;chr&gt;        &lt;chr&gt;      &lt;dbl&gt;</w:t>
      </w:r>
      <w:r>
        <w:rPr/>
        <w:br/>
      </w:r>
      <w:r>
        <w:rPr>
          <w:rStyle w:val="VerbatimChar"/>
        </w:rPr>
        <w:t xml:space="preserve"> 1   1     Tetraethylene glycol diacrylate         DTXSID20261~ 1783~      302. </w:t>
      </w:r>
      <w:r>
        <w:rPr/>
        <w:br/>
      </w:r>
      <w:r>
        <w:rPr>
          <w:rStyle w:val="VerbatimChar"/>
        </w:rPr>
        <w:t xml:space="preserve"> 2   0.483 Ethyl acrylate                          DTXSID40205~ 140-~      100. </w:t>
      </w:r>
      <w:r>
        <w:rPr/>
        <w:br/>
      </w:r>
      <w:r>
        <w:rPr>
          <w:rStyle w:val="VerbatimChar"/>
        </w:rPr>
        <w:t xml:space="preserve"> 3   0.306 Ethylene glycol monoethyl ether acetate DTXSID90219~ 111-~      132. </w:t>
      </w:r>
      <w:r>
        <w:rPr/>
        <w:br/>
      </w:r>
      <w:r>
        <w:rPr>
          <w:rStyle w:val="VerbatimChar"/>
        </w:rPr>
        <w:t xml:space="preserve"> 4   0.267 Triethylene glycol dimethyl ether       DTXSID80262~ 112-~      178. </w:t>
      </w:r>
      <w:r>
        <w:rPr/>
        <w:br/>
      </w:r>
      <w:r>
        <w:rPr>
          <w:rStyle w:val="VerbatimChar"/>
        </w:rPr>
        <w:t xml:space="preserve"> 5   0.267 Triethylene glycol                      DTXSID40213~ 112-~      150. </w:t>
      </w:r>
      <w:r>
        <w:rPr/>
        <w:br/>
      </w:r>
      <w:r>
        <w:rPr>
          <w:rStyle w:val="VerbatimChar"/>
        </w:rPr>
        <w:t xml:space="preserve"> 6   0.25  2-(2-Ethoxyethoxy)ethanol               DTXSID20219~ 111-~      134. </w:t>
      </w:r>
      <w:r>
        <w:rPr/>
        <w:br/>
      </w:r>
      <w:r>
        <w:rPr>
          <w:rStyle w:val="VerbatimChar"/>
        </w:rPr>
        <w:t xml:space="preserve"> 7   0.25  Acrylamide                              DTXSID50200~ 79-0~       71.1</w:t>
      </w:r>
      <w:r>
        <w:rPr/>
        <w:br/>
      </w:r>
      <w:r>
        <w:rPr>
          <w:rStyle w:val="VerbatimChar"/>
        </w:rPr>
        <w:t xml:space="preserve"> 8   0.233 Diethylene glycol dimethyl ether        DTXSID10246~ 111-~      134. </w:t>
      </w:r>
      <w:r>
        <w:rPr/>
        <w:br/>
      </w:r>
      <w:r>
        <w:rPr>
          <w:rStyle w:val="VerbatimChar"/>
        </w:rPr>
        <w:t xml:space="preserve"> 9   0.231 2-(2-Butoxyethoxy)ethanol               DTXSID80215~ 112-~      162. </w:t>
      </w:r>
      <w:r>
        <w:rPr/>
        <w:br/>
      </w:r>
      <w:r>
        <w:rPr>
          <w:rStyle w:val="VerbatimChar"/>
        </w:rPr>
        <w:t xml:space="preserve">10   0.229 N,N'-Methylenebisacrylamide             DTXSID80255~ 110-~      154. </w:t>
      </w:r>
      <w:r>
        <w:rPr/>
        <w:br/>
      </w:r>
      <w:r>
        <w:rPr>
          <w:rStyle w:val="VerbatimChar"/>
        </w:rPr>
        <w:t xml:space="preserve">11   0.222 Diethylene glycol monomethyl ether      DTXSID30250~ 111-~      120. </w:t>
      </w:r>
    </w:p>
    <w:p>
      <w:pPr>
        <w:pStyle w:val="FirstParagraph"/>
        <w:rPr/>
      </w:pPr>
      <w:r>
        <w:rPr/>
        <w:t>We then request the read-across using the next function, with similar arguments. A subset of the output is displayed below. GenRA returns data that belongs to either the ToxCast database or the ToxRef database, where it is grouped by study outcomes. The groups are:</w:t>
      </w:r>
    </w:p>
    <w:p>
      <w:pPr>
        <w:pStyle w:val="Normal"/>
        <w:numPr>
          <w:ilvl w:val="0"/>
          <w:numId w:val="1"/>
        </w:numPr>
        <w:rPr/>
      </w:pPr>
      <w:r>
        <w:rPr/>
        <w:t>chronic toxicity (CHR)</w:t>
      </w:r>
    </w:p>
    <w:p>
      <w:pPr>
        <w:pStyle w:val="Normal"/>
        <w:numPr>
          <w:ilvl w:val="0"/>
          <w:numId w:val="1"/>
        </w:numPr>
        <w:rPr/>
      </w:pPr>
      <w:r>
        <w:rPr/>
        <w:t>developmental toxicity (DEV)</w:t>
      </w:r>
    </w:p>
    <w:p>
      <w:pPr>
        <w:pStyle w:val="Normal"/>
        <w:numPr>
          <w:ilvl w:val="0"/>
          <w:numId w:val="1"/>
        </w:numPr>
        <w:rPr/>
      </w:pPr>
      <w:r>
        <w:rPr/>
        <w:t>developmental neurotoxicity (DNT)</w:t>
      </w:r>
    </w:p>
    <w:p>
      <w:pPr>
        <w:pStyle w:val="Normal"/>
        <w:numPr>
          <w:ilvl w:val="0"/>
          <w:numId w:val="1"/>
        </w:numPr>
        <w:rPr/>
      </w:pPr>
      <w:r>
        <w:rPr/>
        <w:t>multigenerational toxicity (MGR)</w:t>
      </w:r>
    </w:p>
    <w:p>
      <w:pPr>
        <w:pStyle w:val="Normal"/>
        <w:numPr>
          <w:ilvl w:val="0"/>
          <w:numId w:val="1"/>
        </w:numPr>
        <w:rPr/>
      </w:pPr>
      <w:r>
        <w:rPr/>
        <w:t>neurotoxicity (NEU)</w:t>
      </w:r>
    </w:p>
    <w:p>
      <w:pPr>
        <w:pStyle w:val="Normal"/>
        <w:numPr>
          <w:ilvl w:val="0"/>
          <w:numId w:val="1"/>
        </w:numPr>
        <w:rPr/>
      </w:pPr>
      <w:r>
        <w:rPr/>
        <w:t>reproductive toxicity (REP)</w:t>
      </w:r>
    </w:p>
    <w:p>
      <w:pPr>
        <w:pStyle w:val="Normal"/>
        <w:numPr>
          <w:ilvl w:val="0"/>
          <w:numId w:val="1"/>
        </w:numPr>
        <w:rPr/>
      </w:pPr>
      <w:r>
        <w:rPr/>
        <w:t>acute toxicity (ACU)</w:t>
      </w:r>
    </w:p>
    <w:p>
      <w:pPr>
        <w:pStyle w:val="Normal"/>
        <w:numPr>
          <w:ilvl w:val="0"/>
          <w:numId w:val="1"/>
        </w:numPr>
        <w:rPr/>
      </w:pPr>
      <w:r>
        <w:rPr/>
        <w:t>subacute toxicity (SAC)</w:t>
      </w:r>
    </w:p>
    <w:p>
      <w:pPr>
        <w:pStyle w:val="Normal"/>
        <w:numPr>
          <w:ilvl w:val="0"/>
          <w:numId w:val="1"/>
        </w:numPr>
        <w:rPr/>
      </w:pPr>
      <w:r>
        <w:rPr/>
        <w:t>subchronic toxicity (SUB)</w:t>
      </w:r>
    </w:p>
    <w:p>
      <w:pPr>
        <w:pStyle w:val="Normal"/>
        <w:numPr>
          <w:ilvl w:val="0"/>
          <w:numId w:val="1"/>
        </w:numPr>
        <w:rPr/>
      </w:pPr>
      <w:r>
        <w:rPr/>
        <w:t>other (OTH) toxicity testing studies</w:t>
      </w:r>
    </w:p>
    <w:p>
      <w:pPr>
        <w:pStyle w:val="FirstParagraph"/>
        <w:rPr/>
      </w:pPr>
      <w:r>
        <w:rPr/>
        <w:t>The column ‘observation’ details the queried compound’s experimental results for that study design (if available), while the ‘pred resp’ is a predicted response (operating in a binary outcome).</w:t>
      </w:r>
    </w:p>
    <w:p>
      <w:pPr>
        <w:pStyle w:val="FirstParagraph"/>
        <w:rPr/>
      </w:pPr>
      <w:r>
        <w:br w:type="column"/>
      </w:r>
      <w:r>
        <w:rPr/>
      </w:r>
    </w:p>
    <w:p>
      <w:pPr>
        <w:pStyle w:val="SourceCode"/>
        <w:rPr/>
      </w:pPr>
      <w:r>
        <w:rPr/>
        <w:br/>
      </w:r>
      <w:r>
        <w:rPr>
          <w:rStyle w:val="VerbatimChar"/>
        </w:rPr>
        <w:t>Sending request for:  DTXSID2026107</w:t>
      </w:r>
      <w:r>
        <w:rPr/>
        <w:br/>
      </w:r>
      <w:r>
        <w:rPr>
          <w:rStyle w:val="VerbatimChar"/>
        </w:rPr>
        <w:t>Detected binary response choice!</w:t>
      </w:r>
      <w:r>
        <w:rPr/>
        <w:br/>
        <w:br/>
      </w:r>
      <w:r>
        <w:rPr>
          <w:rStyle w:val="VerbatimChar"/>
        </w:rPr>
        <w:t>Request complete!</w:t>
      </w:r>
    </w:p>
    <w:tbl>
      <w:tblPr>
        <w:tblStyle w:val="Table"/>
        <w:tblW w:w="6480"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1620"/>
        <w:gridCol w:w="1620"/>
        <w:gridCol w:w="1620"/>
        <w:gridCol w:w="1619"/>
      </w:tblGrid>
      <w:tr>
        <w:trPr>
          <w:tblHeader w:val="true"/>
          <w:trHeight w:val="708" w:hRule="atLeast"/>
          <w:cnfStyle w:val="100000000000" w:firstRow="1" w:lastRow="0" w:firstColumn="0" w:lastColumn="0" w:oddVBand="0" w:evenVBand="0" w:oddHBand="0" w:evenHBand="0" w:firstRowFirstColumn="0" w:firstRowLastColumn="0" w:lastRowFirstColumn="0" w:lastRowLastColumn="0"/>
        </w:trPr>
        <w:tc>
          <w:tcPr>
            <w:tcW w:w="162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name</w:t>
            </w:r>
          </w:p>
        </w:tc>
        <w:tc>
          <w:tcPr>
            <w:tcW w:w="162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effect_desc</w:t>
            </w:r>
          </w:p>
        </w:tc>
        <w:tc>
          <w:tcPr>
            <w:tcW w:w="1620"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observation</w:t>
            </w:r>
          </w:p>
        </w:tc>
        <w:tc>
          <w:tcPr>
            <w:tcW w:w="1619"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pred resp</w:t>
            </w:r>
          </w:p>
        </w:tc>
      </w:tr>
      <w:tr>
        <w:trPr>
          <w:trHeight w:val="962" w:hRule="atLeast"/>
        </w:trPr>
        <w:tc>
          <w:tcPr>
            <w:tcW w:w="1620"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CHR:adrenal gland</w:t>
            </w:r>
          </w:p>
        </w:tc>
        <w:tc>
          <w:tcPr>
            <w:tcW w:w="1620"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Chronic adrenal gland</w:t>
            </w:r>
          </w:p>
        </w:tc>
        <w:tc>
          <w:tcPr>
            <w:tcW w:w="1620"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no_data</w:t>
            </w:r>
          </w:p>
        </w:tc>
        <w:tc>
          <w:tcPr>
            <w:tcW w:w="1619"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Neg</w:t>
            </w:r>
          </w:p>
        </w:tc>
      </w:tr>
      <w:tr>
        <w:trPr>
          <w:trHeight w:val="962" w:hRule="atLeast"/>
        </w:trPr>
        <w:tc>
          <w:tcPr>
            <w:tcW w:w="162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CHR:body weight</w:t>
            </w:r>
          </w:p>
        </w:tc>
        <w:tc>
          <w:tcPr>
            <w:tcW w:w="162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Chronic body weight</w:t>
            </w:r>
          </w:p>
        </w:tc>
        <w:tc>
          <w:tcPr>
            <w:tcW w:w="162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no_data</w:t>
            </w:r>
          </w:p>
        </w:tc>
        <w:tc>
          <w:tcPr>
            <w:tcW w:w="1619"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Pos</w:t>
            </w:r>
          </w:p>
        </w:tc>
      </w:tr>
      <w:tr>
        <w:trPr>
          <w:trHeight w:val="5708" w:hRule="atLeast"/>
        </w:trPr>
        <w:tc>
          <w:tcPr>
            <w:tcW w:w="162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CHR:bone</w:t>
            </w:r>
          </w:p>
        </w:tc>
        <w:tc>
          <w:tcPr>
            <w:tcW w:w="162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Chronic bone: Example effects include fibro-osseous lesions, hyperplasia, hyperostosis, hypertrophy, myelofibrosis, inflammation, osteodystrophy, osteofibrosis, osteosarcoma, and osteosclerosis.</w:t>
            </w:r>
          </w:p>
        </w:tc>
        <w:tc>
          <w:tcPr>
            <w:tcW w:w="1620"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no_data</w:t>
            </w:r>
          </w:p>
        </w:tc>
        <w:tc>
          <w:tcPr>
            <w:tcW w:w="1619"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Neg</w:t>
            </w:r>
          </w:p>
        </w:tc>
      </w:tr>
      <w:tr>
        <w:trPr>
          <w:trHeight w:val="708" w:hRule="atLeast"/>
        </w:trPr>
        <w:tc>
          <w:tcPr>
            <w:tcW w:w="1620"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CHR:brain</w:t>
            </w:r>
          </w:p>
        </w:tc>
        <w:tc>
          <w:tcPr>
            <w:tcW w:w="1620"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Chronic brain</w:t>
            </w:r>
          </w:p>
        </w:tc>
        <w:tc>
          <w:tcPr>
            <w:tcW w:w="1620"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no_data</w:t>
            </w:r>
          </w:p>
        </w:tc>
        <w:tc>
          <w:tcPr>
            <w:tcW w:w="1619"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Neg</w:t>
            </w:r>
          </w:p>
        </w:tc>
      </w:tr>
    </w:tbl>
    <w:p>
      <w:pPr>
        <w:pStyle w:val="FirstParagraph"/>
        <w:rPr/>
      </w:pPr>
      <w:r>
        <w:rPr/>
        <w:t>Should</w:t>
      </w:r>
      <w:commentRangeStart w:id="27"/>
      <w:r>
        <w:rPr/>
        <w:t xml:space="preserve"> a user desire it, a generic read-across function </w:t>
      </w:r>
      <w:r>
        <w:rPr>
          <w:rStyle w:val="VerbatimChar"/>
        </w:rPr>
        <w:t>read_across()</w:t>
      </w:r>
      <w:r>
        <w:rPr/>
        <w:t xml:space="preserve"> is provided to generate a prediction based on other data (e.g.: LD50 values) leveraging the GenRA’s ability to fingerprint and fi</w:t>
      </w:r>
      <w:ins w:id="82" w:author="Unknown Author" w:date="2023-09-11T09:54:10Z">
        <w:r>
          <w:rPr/>
        </w:r>
      </w:ins>
      <w:commentRangeEnd w:id="27"/>
      <w:r>
        <w:commentReference w:id="27"/>
      </w:r>
      <w:r>
        <w:rPr/>
        <w:t>nd similar compounds, but currently relies on a user to provide the data.</w:t>
      </w:r>
    </w:p>
    <w:p>
      <w:pPr>
        <w:pStyle w:val="Heading4"/>
        <w:rPr/>
      </w:pPr>
      <w:bookmarkStart w:id="20" w:name="genra"/>
      <w:bookmarkStart w:id="21" w:name="basic-functionality"/>
      <w:bookmarkStart w:id="22" w:name="toxprint-enrichment"/>
      <w:bookmarkEnd w:id="20"/>
      <w:bookmarkEnd w:id="21"/>
      <w:bookmarkEnd w:id="22"/>
      <w:r>
        <w:rPr/>
        <w:t>ToxPrint Enrichment</w:t>
      </w:r>
    </w:p>
    <w:p>
      <w:pPr>
        <w:pStyle w:val="FirstParagraph"/>
        <w:rPr/>
      </w:pPr>
      <w:r>
        <w:rPr/>
        <w:t xml:space="preserve">Accurate depiction of chemicals is an important when operating in the cheminformatic space. As such, through both the CCD and GenRA, the ability to generate molecular fingerprints are provided. These fingerprints provide ways of describing complex 3D molecular features into a machine-readable format. One such method is the open-source XML-based ‘Chemical Subgraphs and Reactions Markup Language (CSRML)’ . As detailed by @yang_2015, these predefined molecular descriptors describe not only atom, bonds, electron systems, and molecules, but can also address issues such as topology or complex connectivity. Part of this novel method of describing compounds allows it to be extended to the extrapolation of </w:t>
      </w:r>
      <w:r>
        <w:rPr>
          <w:i/>
          <w:iCs/>
        </w:rPr>
        <w:t>in-vitro</w:t>
      </w:r>
      <w:r>
        <w:rPr/>
        <w:t xml:space="preserve"> bioassays (@wang_2019a). Here, we’ve reproduced the ToxPrint Enrichment workflow as found on the Cheminformatics web application (</w:t>
      </w:r>
      <w:hyperlink r:id="rId3">
        <w:r>
          <w:rPr>
            <w:rStyle w:val="InternetLink"/>
          </w:rPr>
          <w:t>https://www.epa.gov/chemical-research/cheminformatics</w:t>
        </w:r>
      </w:hyperlink>
      <w:r>
        <w:rPr/>
        <w:t>). A user can upload compounds, where the Toxprint fingerprints are retrieved by the GenRA service.</w:t>
      </w:r>
    </w:p>
    <w:p>
      <w:pPr>
        <w:pStyle w:val="Heading3"/>
        <w:rPr/>
      </w:pPr>
      <w:bookmarkStart w:id="23" w:name="toxprint-enrichment"/>
      <w:bookmarkStart w:id="24" w:name="non-targeted-analysis-compound-searching"/>
      <w:bookmarkEnd w:id="23"/>
      <w:bookmarkEnd w:id="24"/>
      <w:r>
        <w:rPr/>
        <w:t>Non-Targeted Analysis Compound Searching</w:t>
      </w:r>
    </w:p>
    <w:p>
      <w:pPr>
        <w:pStyle w:val="FirstParagraph"/>
        <w:rPr/>
      </w:pPr>
      <w:r>
        <w:rPr/>
        <w:t xml:space="preserve">To better assist in the hazard and risk management space, several functions are suggested for use. For searching by mass range or by a generic formula, the functions </w:t>
      </w:r>
      <w:r>
        <w:rPr>
          <w:rStyle w:val="VerbatimChar"/>
        </w:rPr>
        <w:t>ct_search_mass()</w:t>
      </w:r>
      <w:r>
        <w:rPr/>
        <w:t xml:space="preserve"> and </w:t>
      </w:r>
      <w:r>
        <w:rPr>
          <w:rStyle w:val="VerbatimChar"/>
        </w:rPr>
        <w:t>ct_search_formula()</w:t>
      </w:r>
      <w:r>
        <w:rPr/>
        <w:t xml:space="preserve"> are able to be leveraged. Users are able to then subset the resulting data to their liking.</w:t>
      </w:r>
    </w:p>
    <w:p>
      <w:pPr>
        <w:pStyle w:val="Heading3"/>
        <w:rPr/>
      </w:pPr>
      <w:bookmarkStart w:id="25" w:name="non-targeted-analysis-compound-searching"/>
      <w:bookmarkStart w:id="26" w:name="case-study-implementation-of-package"/>
      <w:bookmarkEnd w:id="25"/>
      <w:bookmarkEnd w:id="26"/>
      <w:r>
        <w:rPr/>
        <w:t>Case study implementation of package</w:t>
      </w:r>
    </w:p>
    <w:p>
      <w:pPr>
        <w:pStyle w:val="FirstParagraph"/>
        <w:rPr/>
      </w:pPr>
      <w:r>
        <w:rPr/>
        <w:t>To demonstrate the potential wor</w:t>
      </w:r>
      <w:commentRangeStart w:id="28"/>
      <w:r>
        <w:rPr/>
        <w:t>kflow of this package, we offer two hypothetical situations. In the first, risk assessors would be interested in the prioritization of sites that contain storage tanks of compounds. The hypothetical situation would revolve around selecting for highest threats to human</w:t>
      </w:r>
      <w:ins w:id="83" w:author="Unknown Author" w:date="2023-09-11T09:54:55Z">
        <w:r>
          <w:rPr/>
        </w:r>
      </w:ins>
      <w:commentRangeEnd w:id="28"/>
      <w:r>
        <w:commentReference w:id="28"/>
      </w:r>
      <w:r>
        <w:rPr/>
        <w:t xml:space="preserve"> and ecosystem, while taking into account site-specific volumes. For this, the risk assessors will incorporate various endpoints, including physio-chemical and environmental fate/ transport parameters to assess the potential if a tank were to be ruptured. The second scenario would examine an industrial waste stream being discharged into a river system. Risk assessors would examine two paradigms, one focused on acute threats to both human and ecosystem, the other on a long-term site surveillance for compounds known to be persistent, bioaccumulative, and have potential for chronic exposures.</w:t>
      </w:r>
    </w:p>
    <w:p>
      <w:pPr>
        <w:pStyle w:val="Heading4"/>
        <w:rPr/>
      </w:pPr>
      <w:bookmarkStart w:id="27" w:name="scenario-1-storage-tank-prioritization"/>
      <w:bookmarkEnd w:id="27"/>
      <w:r>
        <w:rPr/>
        <w:t>Scenario 1: Storage tank prioritization</w:t>
      </w:r>
    </w:p>
    <w:p>
      <w:pPr>
        <w:pStyle w:val="FirstParagraph"/>
        <w:rPr/>
      </w:pPr>
      <w:r>
        <w:rPr/>
        <w:t>In scenario 1, a regulatory permit writer is looking to prioritize sites for enhanced risk management planning. A data set of the current listed compounds is assembled via the CCD’s curated list. For compound production volumes, we’ve taken the average 2019 value from the ‘Exposure - Production Volume’ section from CCD for each compound (where available) as user-supplied data metric. This data is generated from the Chemical Data Reporting (CDR) Rule, issued under the Toxic Substances Control Act (TSCA), and represents the total volumes within the United States.</w:t>
      </w:r>
    </w:p>
    <w:p>
      <w:pPr>
        <w:pStyle w:val="TextBody"/>
        <w:rPr/>
      </w:pPr>
      <w:r>
        <w:rPr/>
        <w:t xml:space="preserve">Next, the permit writer can utilize the </w:t>
      </w:r>
      <w:r>
        <w:rPr>
          <w:rStyle w:val="VerbatimChar"/>
        </w:rPr>
        <w:t>hc_table()</w:t>
      </w:r>
      <w:r>
        <w:rPr/>
        <w:t xml:space="preserve"> function and pass the list into it. The production volumes for each compound is joined against the table, and a bias table for weighing is created to work with the prioritization function. A 2x weight is applied against persistence, BAC, mobility factor, volume endpoints while other endpoints are rejected due to poor coverage. Finally, the ToxPi priortitization scheme is employed, with the top 10 compounds being returned. Not all compounds that were in this top 10 ranking had reported production volumes, suggesting that other endpoints should be considered and that total volumes within a given site may not be as important.</w:t>
      </w:r>
    </w:p>
    <w:tbl>
      <w:tblPr>
        <w:tblStyle w:val="Table"/>
        <w:tblW w:w="7688"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1922"/>
        <w:gridCol w:w="1922"/>
        <w:gridCol w:w="1922"/>
        <w:gridCol w:w="1921"/>
      </w:tblGrid>
      <w:tr>
        <w:trPr>
          <w:tblHeader w:val="true"/>
          <w:trHeight w:val="703" w:hRule="atLeast"/>
          <w:cnfStyle w:val="100000000000" w:firstRow="1" w:lastRow="0" w:firstColumn="0" w:lastColumn="0" w:oddVBand="0" w:evenVBand="0" w:oddHBand="0" w:evenHBand="0" w:firstRowFirstColumn="0" w:firstRowLastColumn="0" w:lastRowFirstColumn="0" w:lastRowLastColumn="0"/>
        </w:trPr>
        <w:tc>
          <w:tcPr>
            <w:tcW w:w="1922"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compound</w:t>
            </w:r>
          </w:p>
        </w:tc>
        <w:tc>
          <w:tcPr>
            <w:tcW w:w="1922"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preferredName</w:t>
            </w:r>
          </w:p>
        </w:tc>
        <w:tc>
          <w:tcPr>
            <w:tcW w:w="1922"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volume_amount</w:t>
            </w:r>
          </w:p>
        </w:tc>
        <w:tc>
          <w:tcPr>
            <w:tcW w:w="1921"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score</w:t>
            </w:r>
          </w:p>
        </w:tc>
      </w:tr>
      <w:tr>
        <w:trPr>
          <w:trHeight w:val="703" w:hRule="atLeast"/>
        </w:trPr>
        <w:tc>
          <w:tcPr>
            <w:tcW w:w="1922"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DTXSID5020023</w:t>
            </w:r>
          </w:p>
        </w:tc>
        <w:tc>
          <w:tcPr>
            <w:tcW w:w="1922"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Acrolein</w:t>
            </w:r>
          </w:p>
        </w:tc>
        <w:tc>
          <w:tcPr>
            <w:tcW w:w="1922"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375,000,000</w:t>
            </w:r>
          </w:p>
        </w:tc>
        <w:tc>
          <w:tcPr>
            <w:tcW w:w="1921"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7.5571</w:t>
            </w:r>
          </w:p>
        </w:tc>
      </w:tr>
      <w:tr>
        <w:trPr>
          <w:trHeight w:val="956"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DTXSID7021106</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Pentachlorophenol</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14,843,844</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7.4988</w:t>
            </w:r>
          </w:p>
        </w:tc>
      </w:tr>
      <w:tr>
        <w:trPr>
          <w:trHeight w:val="703"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DTXSID6023787</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Nickel sulfate</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30,000,000</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6.8450</w:t>
            </w:r>
          </w:p>
        </w:tc>
      </w:tr>
      <w:tr>
        <w:trPr>
          <w:trHeight w:val="1210"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DTXSID2040317</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Aluminum sesquisulfate</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3,000,000,000</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6.6511</w:t>
            </w:r>
          </w:p>
        </w:tc>
      </w:tr>
      <w:tr>
        <w:trPr>
          <w:trHeight w:val="714"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DTXSID2035069</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Lead nitrate</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300,000</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6.4591</w:t>
            </w:r>
          </w:p>
        </w:tc>
      </w:tr>
      <w:tr>
        <w:trPr>
          <w:trHeight w:val="1210"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DTXSID70872953</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Ammonium dichromate</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1,000,000</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6.4577</w:t>
            </w:r>
          </w:p>
        </w:tc>
      </w:tr>
      <w:tr>
        <w:trPr>
          <w:trHeight w:val="703"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DTXSID8020044</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Allyl alcohol</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550,000,000</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6.3423</w:t>
            </w:r>
          </w:p>
        </w:tc>
      </w:tr>
      <w:tr>
        <w:trPr>
          <w:trHeight w:val="714"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DTXSID6034479</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Copper sulfate</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3,000,000,000</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5.9316</w:t>
            </w:r>
          </w:p>
        </w:tc>
      </w:tr>
      <w:tr>
        <w:trPr>
          <w:trHeight w:val="703" w:hRule="atLeast"/>
        </w:trPr>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DTXSID5020029</w:t>
            </w:r>
          </w:p>
        </w:tc>
        <w:tc>
          <w:tcPr>
            <w:tcW w:w="1922"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Acrylonitrile</w:t>
            </w:r>
          </w:p>
        </w:tc>
        <w:tc>
          <w:tcPr>
            <w:tcW w:w="1922"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3,000,000,000</w:t>
            </w:r>
          </w:p>
        </w:tc>
        <w:tc>
          <w:tcPr>
            <w:tcW w:w="192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5.8757</w:t>
            </w:r>
          </w:p>
        </w:tc>
      </w:tr>
      <w:tr>
        <w:trPr>
          <w:trHeight w:val="703" w:hRule="atLeast"/>
        </w:trPr>
        <w:tc>
          <w:tcPr>
            <w:tcW w:w="1922"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DTXSID0020446</w:t>
            </w:r>
          </w:p>
        </w:tc>
        <w:tc>
          <w:tcPr>
            <w:tcW w:w="1922"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Diuron</w:t>
            </w:r>
          </w:p>
        </w:tc>
        <w:tc>
          <w:tcPr>
            <w:tcW w:w="1922"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39,888</w:t>
            </w:r>
          </w:p>
        </w:tc>
        <w:tc>
          <w:tcPr>
            <w:tcW w:w="1921"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5.8593</w:t>
            </w:r>
          </w:p>
        </w:tc>
      </w:tr>
    </w:tbl>
    <w:p>
      <w:pPr>
        <w:pStyle w:val="Heading4"/>
        <w:rPr/>
      </w:pPr>
      <w:bookmarkStart w:id="28" w:name="scenario-1-storage-tank-prioritization"/>
      <w:bookmarkEnd w:id="28"/>
      <w:r>
        <w:rPr/>
        <w:t>Scenario 2: River exposure to industrial waste stream</w:t>
      </w:r>
    </w:p>
    <w:p>
      <w:pPr>
        <w:pStyle w:val="FirstParagraph"/>
        <w:rPr/>
      </w:pPr>
      <w:r>
        <w:rPr/>
        <w:t>In scenario 2, a regulatory authority is taking samples from a river system that had been exposed to a inadvertent discharge of an industrial waste water. Similar to scenario 1, the source data contains individual sites with several compounds detected at each site in varying concentrations. Of interest is what is the immediate, acute threat, and what is the threat to long-term health for both the ecosystem and human health. The full code used to demonstrate this is available on the Github and the supplementary material.</w:t>
      </w:r>
    </w:p>
    <w:p>
      <w:pPr>
        <w:pStyle w:val="TextBody"/>
        <w:rPr/>
      </w:pPr>
      <w:r>
        <w:rPr/>
        <w:t>For the first part of the analysis, the assessor chooses to prioritize oral, dermal, inhalation, and the acute aquatic toxicity as these pose an immediate threat to clean-up efforts as well as broad spectrum environmental threat to the river system. Several compounds are detected at multiple locations, with Site ‘C’ having the highest weighted mean score. In the top 25 samples (by score), three compounds (Pentachlorophenol, Chlorpyrifos, Caffeine) were detected at all four sites.</w:t>
      </w:r>
    </w:p>
    <w:p>
      <w:pPr>
        <w:pStyle w:val="TextBody"/>
        <w:rPr/>
      </w:pPr>
      <w:r>
        <w:rPr/>
        <w:t>For the second part of the analysis, the assessor chose the inverse of the acute hazard assessment, choosing to focus on threats from cancer, genotoxic, endocrine, reproductive, developmental, and chronic aquatic toxicity, while also considering the long-term threat by incorporating persistence, bioaccumulation, and mobility characteristics. Similar to the acute prioritization, Site ‘C’ showed the highest weighted mean score. With the top 25 samples (by score), five compounds were detected at all four locations (Benzyl butyl phthalate, Pentachlorophenol, Bisphenol A, 1,4-Dichlorobenzene, Hydroquinone), offering several canidates for long-term monitoring efforts considering the endpoints assessed.</w:t>
      </w:r>
    </w:p>
    <w:p>
      <w:pPr>
        <w:sectPr>
          <w:type w:val="nextPage"/>
          <w:pgSz w:w="12240" w:h="15840"/>
          <w:pgMar w:left="1440" w:right="1440" w:gutter="0" w:header="0" w:top="1440" w:footer="0" w:bottom="1440"/>
          <w:pgNumType w:fmt="decimal"/>
          <w:formProt w:val="false"/>
          <w:textDirection w:val="lrTb"/>
          <w:docGrid w:type="default" w:linePitch="100" w:charSpace="0"/>
        </w:sectPr>
        <w:pStyle w:val="TextBody"/>
        <w:rPr/>
      </w:pPr>
      <w:r>
        <w:rPr/>
      </w:r>
    </w:p>
    <w:p>
      <w:pPr>
        <w:pStyle w:val="TextBody"/>
        <w:rPr/>
      </w:pPr>
      <w:r>
        <w:rPr/>
      </w:r>
    </w:p>
    <w:tbl>
      <w:tblPr>
        <w:tblStyle w:val="Table"/>
        <w:tblW w:w="5000" w:type="pct"/>
        <w:jc w:val="start"/>
        <w:tblInd w:w="0" w:type="dxa"/>
        <w:tblLayout w:type="fixed"/>
        <w:tblCellMar>
          <w:top w:w="0" w:type="dxa"/>
          <w:start w:w="108" w:type="dxa"/>
          <w:bottom w:w="0" w:type="dxa"/>
          <w:end w:w="108" w:type="dxa"/>
        </w:tblCellMar>
        <w:tblLook w:val="0000" w:noHBand="0" w:noVBand="0" w:firstColumn="0" w:lastRow="0" w:lastColumn="0" w:firstRow="0"/>
      </w:tblPr>
      <w:tblGrid>
        <w:gridCol w:w="2635"/>
        <w:gridCol w:w="3844"/>
        <w:gridCol w:w="3844"/>
        <w:gridCol w:w="2636"/>
      </w:tblGrid>
      <w:tr>
        <w:trPr/>
        <w:tc>
          <w:tcPr>
            <w:tcW w:w="2635" w:type="dxa"/>
            <w:tcBorders/>
          </w:tcPr>
          <w:tbl>
            <w:tblPr>
              <w:tblStyle w:val="Table"/>
              <w:tblW w:w="2420"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795"/>
              <w:gridCol w:w="614"/>
              <w:gridCol w:w="1011"/>
            </w:tblGrid>
            <w:tr>
              <w:trPr>
                <w:tblHeader w:val="true"/>
                <w:cnfStyle w:val="100000000000" w:firstRow="1" w:lastRow="0" w:firstColumn="0" w:lastColumn="0" w:oddVBand="0" w:evenVBand="0" w:oddHBand="0" w:evenHBand="0" w:firstRowFirstColumn="0" w:firstRowLastColumn="0" w:lastRowFirstColumn="0" w:lastRowLastColumn="0"/>
              </w:trPr>
              <w:tc>
                <w:tcPr>
                  <w:tcW w:w="795"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location</w:t>
                  </w:r>
                </w:p>
              </w:tc>
              <w:tc>
                <w:tcPr>
                  <w:tcW w:w="614"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count</w:t>
                  </w:r>
                </w:p>
              </w:tc>
              <w:tc>
                <w:tcPr>
                  <w:tcW w:w="1011"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avg_score</w:t>
                  </w:r>
                </w:p>
              </w:tc>
            </w:tr>
            <w:tr>
              <w:trPr/>
              <w:tc>
                <w:tcPr>
                  <w:tcW w:w="795"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w:t>
                  </w:r>
                </w:p>
              </w:tc>
              <w:tc>
                <w:tcPr>
                  <w:tcW w:w="614"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w:t>
                  </w:r>
                </w:p>
              </w:tc>
              <w:tc>
                <w:tcPr>
                  <w:tcW w:w="1011"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3.814612</w:t>
                  </w:r>
                </w:p>
              </w:tc>
            </w:tr>
            <w:tr>
              <w:trPr/>
              <w:tc>
                <w:tcPr>
                  <w:tcW w:w="795"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w:t>
                  </w:r>
                </w:p>
              </w:tc>
              <w:tc>
                <w:tcPr>
                  <w:tcW w:w="614"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2.962880</w:t>
                  </w:r>
                </w:p>
              </w:tc>
            </w:tr>
            <w:tr>
              <w:trPr/>
              <w:tc>
                <w:tcPr>
                  <w:tcW w:w="795"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w:t>
                  </w:r>
                </w:p>
              </w:tc>
              <w:tc>
                <w:tcPr>
                  <w:tcW w:w="614"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2.946431</w:t>
                  </w:r>
                </w:p>
              </w:tc>
            </w:tr>
            <w:tr>
              <w:trPr/>
              <w:tc>
                <w:tcPr>
                  <w:tcW w:w="795"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w:t>
                  </w:r>
                </w:p>
              </w:tc>
              <w:tc>
                <w:tcPr>
                  <w:tcW w:w="614"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10</w:t>
                  </w:r>
                </w:p>
              </w:tc>
              <w:tc>
                <w:tcPr>
                  <w:tcW w:w="1011"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2.894122</w:t>
                  </w:r>
                </w:p>
              </w:tc>
            </w:tr>
          </w:tbl>
          <w:p>
            <w:pPr>
              <w:pStyle w:val="Normal"/>
              <w:widowControl w:val="false"/>
              <w:spacing w:before="0" w:after="200"/>
              <w:rPr/>
            </w:pPr>
            <w:r>
              <w:rPr/>
            </w:r>
          </w:p>
        </w:tc>
        <w:tc>
          <w:tcPr>
            <w:tcW w:w="3844" w:type="dxa"/>
            <w:tcBorders/>
          </w:tcPr>
          <w:tbl>
            <w:tblPr>
              <w:tblStyle w:val="Table"/>
              <w:tblW w:w="3628"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2004"/>
              <w:gridCol w:w="613"/>
              <w:gridCol w:w="1011"/>
            </w:tblGrid>
            <w:tr>
              <w:trPr>
                <w:tblHeader w:val="true"/>
                <w:cnfStyle w:val="100000000000" w:firstRow="1" w:lastRow="0" w:firstColumn="0" w:lastColumn="0" w:oddVBand="0" w:evenVBand="0" w:oddHBand="0" w:evenHBand="0" w:firstRowFirstColumn="0" w:firstRowLastColumn="0" w:lastRowFirstColumn="0" w:lastRowLastColumn="0"/>
              </w:trPr>
              <w:tc>
                <w:tcPr>
                  <w:tcW w:w="2004"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preferredName</w:t>
                  </w:r>
                </w:p>
              </w:tc>
              <w:tc>
                <w:tcPr>
                  <w:tcW w:w="613"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count</w:t>
                  </w:r>
                </w:p>
              </w:tc>
              <w:tc>
                <w:tcPr>
                  <w:tcW w:w="1011"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avg_score</w:t>
                  </w:r>
                </w:p>
              </w:tc>
            </w:tr>
            <w:tr>
              <w:trPr/>
              <w:tc>
                <w:tcPr>
                  <w:tcW w:w="2004"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Pentachlorophenol</w:t>
                  </w:r>
                </w:p>
              </w:tc>
              <w:tc>
                <w:tcPr>
                  <w:tcW w:w="613"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4.0248</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Chlorpyrifos</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3.7323</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Caffeine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2.4336</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Hydroquinone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2.6405</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1,4-Dichlorobenzene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2.5242</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Benzyl alcohol</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3.0867</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2,4-Dichlorophenoxyacetic acid</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3.0788</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Ethylbenzene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2.6468</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Benzoic acid</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2.6241</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Triphenyl phosphate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2.3182</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Ethyl acetate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2.2377</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Methyl ethyl ketone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2.2270</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Ethylene glycol</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2.2057</w:t>
                  </w:r>
                </w:p>
              </w:tc>
            </w:tr>
            <w:tr>
              <w:trPr/>
              <w:tc>
                <w:tcPr>
                  <w:tcW w:w="2004"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Benzyl butyl phthalate</w:t>
                  </w:r>
                </w:p>
              </w:tc>
              <w:tc>
                <w:tcPr>
                  <w:tcW w:w="613"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2.2006</w:t>
                  </w:r>
                </w:p>
              </w:tc>
            </w:tr>
          </w:tbl>
          <w:p>
            <w:pPr>
              <w:pStyle w:val="Normal"/>
              <w:widowControl w:val="false"/>
              <w:spacing w:before="0" w:after="200"/>
              <w:rPr/>
            </w:pPr>
            <w:r>
              <w:rPr/>
            </w:r>
          </w:p>
        </w:tc>
        <w:tc>
          <w:tcPr>
            <w:tcW w:w="3844" w:type="dxa"/>
            <w:tcBorders/>
          </w:tcPr>
          <w:tbl>
            <w:tblPr>
              <w:tblStyle w:val="Table"/>
              <w:tblW w:w="3628"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2004"/>
              <w:gridCol w:w="613"/>
              <w:gridCol w:w="1011"/>
            </w:tblGrid>
            <w:tr>
              <w:trPr>
                <w:tblHeader w:val="true"/>
                <w:cnfStyle w:val="100000000000" w:firstRow="1" w:lastRow="0" w:firstColumn="0" w:lastColumn="0" w:oddVBand="0" w:evenVBand="0" w:oddHBand="0" w:evenHBand="0" w:firstRowFirstColumn="0" w:firstRowLastColumn="0" w:lastRowFirstColumn="0" w:lastRowLastColumn="0"/>
              </w:trPr>
              <w:tc>
                <w:tcPr>
                  <w:tcW w:w="2004"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preferredName</w:t>
                  </w:r>
                </w:p>
              </w:tc>
              <w:tc>
                <w:tcPr>
                  <w:tcW w:w="613"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count</w:t>
                  </w:r>
                </w:p>
              </w:tc>
              <w:tc>
                <w:tcPr>
                  <w:tcW w:w="1011"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avg_score</w:t>
                  </w:r>
                </w:p>
              </w:tc>
            </w:tr>
            <w:tr>
              <w:trPr/>
              <w:tc>
                <w:tcPr>
                  <w:tcW w:w="2004"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Benzyl butyl phthalate</w:t>
                  </w:r>
                </w:p>
              </w:tc>
              <w:tc>
                <w:tcPr>
                  <w:tcW w:w="613"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5.350200</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Pentachlorophenol</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5.281500</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Bisphenol A</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4.782900</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1,4-Dichlorobenzene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4.560350</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Hydroquinone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4.478400</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Chlorpyrifos</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3</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4.412633</w:t>
                  </w:r>
                </w:p>
              </w:tc>
            </w:tr>
            <w:tr>
              <w:trPr/>
              <w:tc>
                <w:tcPr>
                  <w:tcW w:w="2004"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Caffeine</w:t>
                  </w:r>
                </w:p>
              </w:tc>
              <w:tc>
                <w:tcPr>
                  <w:tcW w:w="613"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4.536600</w:t>
                  </w:r>
                </w:p>
              </w:tc>
            </w:tr>
            <w:tr>
              <w:trPr/>
              <w:tc>
                <w:tcPr>
                  <w:tcW w:w="2004"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2,4-Dichlorophenoxyacetic acid</w:t>
                  </w:r>
                </w:p>
              </w:tc>
              <w:tc>
                <w:tcPr>
                  <w:tcW w:w="613"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1</w:t>
                  </w:r>
                </w:p>
              </w:tc>
              <w:tc>
                <w:tcPr>
                  <w:tcW w:w="1011"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4.120200</w:t>
                  </w:r>
                </w:p>
              </w:tc>
            </w:tr>
          </w:tbl>
          <w:p>
            <w:pPr>
              <w:pStyle w:val="Normal"/>
              <w:widowControl w:val="false"/>
              <w:spacing w:before="0" w:after="200"/>
              <w:rPr/>
            </w:pPr>
            <w:r>
              <w:rPr/>
            </w:r>
          </w:p>
        </w:tc>
        <w:tc>
          <w:tcPr>
            <w:tcW w:w="2636" w:type="dxa"/>
            <w:tcBorders/>
          </w:tcPr>
          <w:tbl>
            <w:tblPr>
              <w:tblStyle w:val="Table"/>
              <w:tblW w:w="2420" w:type="dxa"/>
              <w:jc w:val="center"/>
              <w:tblInd w:w="0" w:type="dxa"/>
              <w:tblLayout w:type="fixed"/>
              <w:tblCellMar>
                <w:top w:w="0" w:type="dxa"/>
                <w:start w:w="0" w:type="dxa"/>
                <w:bottom w:w="0" w:type="dxa"/>
                <w:end w:w="0" w:type="dxa"/>
              </w:tblCellMar>
              <w:tblLook w:val="0420" w:noHBand="0" w:noVBand="1" w:firstColumn="0" w:lastRow="0" w:lastColumn="0" w:firstRow="1"/>
            </w:tblPr>
            <w:tblGrid>
              <w:gridCol w:w="795"/>
              <w:gridCol w:w="614"/>
              <w:gridCol w:w="1011"/>
            </w:tblGrid>
            <w:tr>
              <w:trPr>
                <w:tblHeader w:val="true"/>
                <w:cnfStyle w:val="100000000000" w:firstRow="1" w:lastRow="0" w:firstColumn="0" w:lastColumn="0" w:oddVBand="0" w:evenVBand="0" w:oddHBand="0" w:evenHBand="0" w:firstRowFirstColumn="0" w:firstRowLastColumn="0" w:lastRowFirstColumn="0" w:lastRowLastColumn="0"/>
              </w:trPr>
              <w:tc>
                <w:tcPr>
                  <w:tcW w:w="795"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location</w:t>
                  </w:r>
                </w:p>
              </w:tc>
              <w:tc>
                <w:tcPr>
                  <w:tcW w:w="614"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count</w:t>
                  </w:r>
                </w:p>
              </w:tc>
              <w:tc>
                <w:tcPr>
                  <w:tcW w:w="1011" w:type="dxa"/>
                  <w:tcBorders>
                    <w:top w:val="single" w:sz="12" w:space="0" w:color="666666"/>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avg_score</w:t>
                  </w:r>
                </w:p>
              </w:tc>
            </w:tr>
            <w:tr>
              <w:trPr/>
              <w:tc>
                <w:tcPr>
                  <w:tcW w:w="795" w:type="dxa"/>
                  <w:tcBorders>
                    <w:top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C</w:t>
                  </w:r>
                </w:p>
              </w:tc>
              <w:tc>
                <w:tcPr>
                  <w:tcW w:w="614"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7</w:t>
                  </w:r>
                </w:p>
              </w:tc>
              <w:tc>
                <w:tcPr>
                  <w:tcW w:w="1011" w:type="dxa"/>
                  <w:tcBorders>
                    <w:top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4.986809</w:t>
                  </w:r>
                </w:p>
              </w:tc>
            </w:tr>
            <w:tr>
              <w:trPr/>
              <w:tc>
                <w:tcPr>
                  <w:tcW w:w="795"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D</w:t>
                  </w:r>
                </w:p>
              </w:tc>
              <w:tc>
                <w:tcPr>
                  <w:tcW w:w="614"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4.882052</w:t>
                  </w:r>
                </w:p>
              </w:tc>
            </w:tr>
            <w:tr>
              <w:trPr/>
              <w:tc>
                <w:tcPr>
                  <w:tcW w:w="795" w:type="dxa"/>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B</w:t>
                  </w:r>
                </w:p>
              </w:tc>
              <w:tc>
                <w:tcPr>
                  <w:tcW w:w="614"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w:t>
                  </w:r>
                </w:p>
              </w:tc>
              <w:tc>
                <w:tcPr>
                  <w:tcW w:w="1011" w:type="dxa"/>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4.786349</w:t>
                  </w:r>
                </w:p>
              </w:tc>
            </w:tr>
            <w:tr>
              <w:trPr/>
              <w:tc>
                <w:tcPr>
                  <w:tcW w:w="795" w:type="dxa"/>
                  <w:tcBorders>
                    <w:bottom w:val="single" w:sz="12" w:space="0" w:color="666666"/>
                  </w:tcBorders>
                  <w:shd w:color="auto" w:fill="FFFFFF" w:val="clear"/>
                  <w:vAlign w:val="center"/>
                </w:tcPr>
                <w:p>
                  <w:pPr>
                    <w:pStyle w:val="Normal"/>
                    <w:widowControl/>
                    <w:pBdr/>
                    <w:spacing w:before="100" w:after="100"/>
                    <w:ind w:start="100" w:end="100" w:hanging="0"/>
                    <w:jc w:val="start"/>
                    <w:rPr>
                      <w:kern w:val="0"/>
                      <w:lang w:val="en-US" w:eastAsia="en-US" w:bidi="ar-SA"/>
                    </w:rPr>
                  </w:pPr>
                  <w:r>
                    <w:rPr>
                      <w:rFonts w:eastAsia="Arial" w:cs="Arial" w:ascii="Arial" w:hAnsi="Arial"/>
                      <w:color w:val="000000"/>
                      <w:kern w:val="0"/>
                      <w:sz w:val="22"/>
                      <w:szCs w:val="22"/>
                      <w:lang w:val="en-US" w:eastAsia="en-US" w:bidi="ar-SA"/>
                    </w:rPr>
                    <w:t>A</w:t>
                  </w:r>
                </w:p>
              </w:tc>
              <w:tc>
                <w:tcPr>
                  <w:tcW w:w="614"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6</w:t>
                  </w:r>
                </w:p>
              </w:tc>
              <w:tc>
                <w:tcPr>
                  <w:tcW w:w="1011" w:type="dxa"/>
                  <w:tcBorders>
                    <w:bottom w:val="single" w:sz="12" w:space="0" w:color="666666"/>
                  </w:tcBorders>
                  <w:shd w:color="auto" w:fill="FFFFFF" w:val="clear"/>
                  <w:vAlign w:val="center"/>
                </w:tcPr>
                <w:p>
                  <w:pPr>
                    <w:pStyle w:val="Normal"/>
                    <w:widowControl/>
                    <w:pBdr/>
                    <w:spacing w:before="100" w:after="100"/>
                    <w:ind w:start="100" w:end="100" w:hanging="0"/>
                    <w:jc w:val="end"/>
                    <w:rPr>
                      <w:kern w:val="0"/>
                      <w:lang w:val="en-US" w:eastAsia="en-US" w:bidi="ar-SA"/>
                    </w:rPr>
                  </w:pPr>
                  <w:r>
                    <w:rPr>
                      <w:rFonts w:eastAsia="Arial" w:cs="Arial" w:ascii="Arial" w:hAnsi="Arial"/>
                      <w:color w:val="000000"/>
                      <w:kern w:val="0"/>
                      <w:sz w:val="22"/>
                      <w:szCs w:val="22"/>
                      <w:lang w:val="en-US" w:eastAsia="en-US" w:bidi="ar-SA"/>
                    </w:rPr>
                    <w:t>4.745915</w:t>
                  </w:r>
                </w:p>
              </w:tc>
            </w:tr>
          </w:tbl>
          <w:p>
            <w:pPr>
              <w:pStyle w:val="Normal"/>
              <w:widowControl w:val="false"/>
              <w:spacing w:before="0" w:after="200"/>
              <w:rPr/>
            </w:pPr>
            <w:r>
              <w:rPr/>
            </w:r>
          </w:p>
        </w:tc>
      </w:tr>
    </w:tbl>
    <w:p>
      <w:pPr>
        <w:sectPr>
          <w:type w:val="nextPage"/>
          <w:pgSz w:orient="landscape" w:w="15840" w:h="12240"/>
          <w:pgMar w:left="1440" w:right="1440" w:gutter="0" w:header="0" w:top="1440" w:footer="0" w:bottom="1440"/>
          <w:pgNumType w:fmt="decimal"/>
          <w:formProt w:val="false"/>
          <w:textDirection w:val="lrTb"/>
          <w:docGrid w:type="default" w:linePitch="100" w:charSpace="0"/>
        </w:sectPr>
      </w:pPr>
    </w:p>
    <w:p>
      <w:pPr>
        <w:pStyle w:val="Heading2"/>
        <w:rPr/>
      </w:pPr>
      <w:bookmarkStart w:id="29" w:name="use-cases"/>
      <w:bookmarkStart w:id="30" w:name="case-study-implementation-of-package"/>
      <w:bookmarkStart w:id="31" w:name="case-study-implementation-of-package1"/>
      <w:bookmarkEnd w:id="29"/>
      <w:bookmarkEnd w:id="30"/>
      <w:bookmarkEnd w:id="31"/>
      <w:r>
        <w:rPr/>
        <w:t>C</w:t>
      </w:r>
      <w:commentRangeStart w:id="29"/>
      <w:r>
        <w:rPr/>
        <w:t>omparisons to other relevant R packages</w:t>
      </w:r>
    </w:p>
    <w:p>
      <w:pPr>
        <w:pStyle w:val="Heading3"/>
        <w:rPr/>
      </w:pPr>
      <w:bookmarkStart w:id="32" w:name="webchem"/>
      <w:bookmarkEnd w:id="32"/>
      <w:r>
        <w:rPr>
          <w:rStyle w:val="VerbatimChar"/>
        </w:rPr>
        <w:t>webchem</w:t>
      </w:r>
      <w:ins w:id="84" w:author="Unknown Author" w:date="2023-09-11T09:59:35Z">
        <w:commentRangeEnd w:id="29"/>
        <w:r>
          <w:commentReference w:id="29"/>
        </w:r>
        <w:r>
          <w:rPr>
            <w:rStyle w:val="VerbatimChar"/>
          </w:rPr>
        </w:r>
      </w:ins>
    </w:p>
    <w:p>
      <w:pPr>
        <w:pStyle w:val="FirstParagraph"/>
        <w:rPr/>
      </w:pPr>
      <w:r>
        <w:rPr>
          <w:rStyle w:val="VerbatimChar"/>
        </w:rPr>
        <w:t>webchem</w:t>
      </w:r>
      <w:r>
        <w:rPr/>
        <w:t xml:space="preserve"> is a “R package to retrieve chemical information from the web…” and provides access to “a suite of web APIs to retrieve chemical information” from a variety of disparate databases. Some of the the databases (e.g.: ChemSpider) require a separate API token to access. Curation quality of these databases is not reported.</w:t>
      </w:r>
    </w:p>
    <w:p>
      <w:pPr>
        <w:pStyle w:val="TextBody"/>
        <w:rPr/>
      </w:pPr>
      <w:r>
        <w:rPr/>
        <w:t xml:space="preserve">Comparatively, </w:t>
      </w:r>
      <w:r>
        <w:rPr>
          <w:rStyle w:val="VerbatimChar"/>
        </w:rPr>
        <w:t>ComptoxR</w:t>
      </w:r>
      <w:r>
        <w:rPr/>
        <w:t xml:space="preserve"> provides a single point of access to a variety of already curated and integrated databases under the ‘umbrella’ of CCD. Users can query one compound and retrieve results from upwards of 30 </w:t>
      </w:r>
      <w:r>
        <w:rPr>
          <w:b/>
          <w:bCs/>
        </w:rPr>
        <w:t>DOUBLE CHECK</w:t>
      </w:r>
      <w:r>
        <w:rPr/>
        <w:t xml:space="preserve"> databases and aggregate results at their leisure.</w:t>
      </w:r>
    </w:p>
    <w:p>
      <w:pPr>
        <w:pStyle w:val="TextBody"/>
        <w:rPr/>
      </w:pPr>
      <w:r>
        <w:rPr/>
        <w:t xml:space="preserve">Currently </w:t>
      </w:r>
      <w:r>
        <w:rPr>
          <w:rStyle w:val="VerbatimChar"/>
        </w:rPr>
        <w:t>ComptoxR</w:t>
      </w:r>
      <w:r>
        <w:rPr/>
        <w:t xml:space="preserve"> relies on </w:t>
      </w:r>
      <w:r>
        <w:rPr>
          <w:rStyle w:val="VerbatimChar"/>
        </w:rPr>
        <w:t>webchem</w:t>
      </w:r>
      <w:r>
        <w:rPr/>
        <w:t xml:space="preserve"> to pull GHS data, but aims to depreciate this dependency as internal efforts at US EPA continue to work towards hosting and curating GHS data.</w:t>
      </w:r>
    </w:p>
    <w:p>
      <w:pPr>
        <w:pStyle w:val="TextBody"/>
        <w:rPr/>
      </w:pPr>
      <w:r>
        <w:rPr>
          <w:rStyle w:val="VerbatimChar"/>
        </w:rPr>
        <w:t>standartox</w:t>
      </w:r>
    </w:p>
    <w:p>
      <w:pPr>
        <w:pStyle w:val="Heading3"/>
        <w:rPr/>
      </w:pPr>
      <w:bookmarkStart w:id="33" w:name="webchem"/>
      <w:bookmarkStart w:id="34" w:name="ecotoxr"/>
      <w:bookmarkEnd w:id="33"/>
      <w:bookmarkEnd w:id="34"/>
      <w:r>
        <w:rPr>
          <w:rStyle w:val="VerbatimChar"/>
        </w:rPr>
        <w:t>ECOTOXr</w:t>
      </w:r>
    </w:p>
    <w:p>
      <w:pPr>
        <w:pStyle w:val="FirstParagraph"/>
        <w:rPr/>
      </w:pPr>
      <w:r>
        <w:rPr>
          <w:rStyle w:val="VerbatimChar"/>
        </w:rPr>
        <w:t>ECOTOXr</w:t>
      </w:r>
      <w:r>
        <w:rPr/>
        <w:t xml:space="preserve"> allows for a local download and storage of the US EPA’s ‘ECOTOX’ environmental database in a SQLite format for query. As of writing, ECOTOX does not have an API for querying this database.</w:t>
      </w:r>
    </w:p>
    <w:p>
      <w:pPr>
        <w:pStyle w:val="TextBody"/>
        <w:rPr/>
      </w:pPr>
      <w:r>
        <w:rPr/>
        <w:t xml:space="preserve">ECOTOX is covered under the CCD ‘umbrella’ of databases and is thus covered under this package. </w:t>
      </w:r>
      <w:r>
        <w:rPr>
          <w:rStyle w:val="VerbatimChar"/>
        </w:rPr>
        <w:t>ComptoxR</w:t>
      </w:r>
      <w:r>
        <w:rPr/>
        <w:t xml:space="preserve"> does not natively store data automatically, but returned queries can be saved in a variety of R storage formats and recalled later.</w:t>
      </w:r>
    </w:p>
    <w:p>
      <w:pPr>
        <w:pStyle w:val="Heading3"/>
        <w:rPr/>
      </w:pPr>
      <w:bookmarkStart w:id="35" w:name="ecotoxr"/>
      <w:bookmarkStart w:id="36" w:name="toxpir"/>
      <w:bookmarkEnd w:id="35"/>
      <w:bookmarkEnd w:id="36"/>
      <w:r>
        <w:rPr>
          <w:rStyle w:val="VerbatimChar"/>
        </w:rPr>
        <w:t>toxpiR</w:t>
      </w:r>
    </w:p>
    <w:p>
      <w:pPr>
        <w:pStyle w:val="FirstParagraph"/>
        <w:rPr/>
      </w:pPr>
      <w:r>
        <w:rPr>
          <w:rStyle w:val="VerbatimChar"/>
        </w:rPr>
        <w:t>to</w:t>
      </w:r>
      <w:commentRangeStart w:id="30"/>
      <w:r>
        <w:rPr>
          <w:rStyle w:val="VerbatimChar"/>
        </w:rPr>
        <w:t>xpiR</w:t>
      </w:r>
      <w:r>
        <w:rPr/>
        <w:t xml:space="preserve"> is a native implementation of the Toxicological Priority Index (ToxPi) prioritization algorithm, and purports to offer more flexibility than the ToxPi GUI.</w:t>
      </w:r>
    </w:p>
    <w:p>
      <w:pPr>
        <w:pStyle w:val="TextBody"/>
        <w:rPr/>
      </w:pPr>
      <w:r>
        <w:rPr/>
        <w:t xml:space="preserve">Inherently, the math behind the ToxPi algorithm is not hard to reproduce (a min-max normalization scheme), but the </w:t>
      </w:r>
      <w:r>
        <w:rPr>
          <w:rStyle w:val="VerbatimChar"/>
        </w:rPr>
        <w:t>toxpiR</w:t>
      </w:r>
      <w:r>
        <w:rPr/>
        <w:t xml:space="preserve"> package utilizes the </w:t>
      </w:r>
      <w:r>
        <w:rPr>
          <w:rStyle w:val="VerbatimChar"/>
        </w:rPr>
        <w:t>R6</w:t>
      </w:r>
      <w:r>
        <w:rPr/>
        <w:t xml:space="preserve"> reference class and may not be as easily accessible to all users. In comparison, the </w:t>
      </w:r>
      <w:r>
        <w:rPr>
          <w:rStyle w:val="VerbatimChar"/>
        </w:rPr>
        <w:t>tp</w:t>
      </w:r>
      <w:r>
        <w:rPr/>
        <w:t xml:space="preserve"> function made available through </w:t>
      </w:r>
      <w:r>
        <w:rPr>
          <w:rStyle w:val="VerbatimChar"/>
        </w:rPr>
        <w:t>ComptoxR</w:t>
      </w:r>
      <w:r>
        <w:rPr/>
        <w:t xml:space="preserve"> takes two data frame objects (a weighing table and a table holding the parent data) and performs the normalization scheme. We also offer the ability to back-fill data gaps with the minimum, mean, max</w:t>
      </w:r>
      <w:ins w:id="85" w:author="Unknown Author" w:date="2023-09-11T09:58:45Z">
        <w:r>
          <w:rPr/>
        </w:r>
      </w:ins>
      <w:commentRangeEnd w:id="30"/>
      <w:r>
        <w:commentReference w:id="30"/>
      </w:r>
      <w:r>
        <w:rPr/>
        <w:t>imum (as supported by a meta-analysis @to_2018), as well as 50% of the lowest non-zero value of a given endpoint, and provide meta-statistics on the quality of data being analyzed.</w:t>
      </w:r>
    </w:p>
    <w:p>
      <w:pPr>
        <w:pStyle w:val="Heading2"/>
        <w:rPr/>
      </w:pPr>
      <w:bookmarkStart w:id="37" w:name="toxpir"/>
      <w:bookmarkStart w:id="38" w:name="open-science"/>
      <w:bookmarkEnd w:id="37"/>
      <w:bookmarkEnd w:id="38"/>
      <w:r>
        <w:rPr/>
        <w:t>Open science</w:t>
      </w:r>
    </w:p>
    <w:p>
      <w:pPr>
        <w:pStyle w:val="FirstParagraph"/>
        <w:rPr/>
      </w:pPr>
      <w:r>
        <w:rPr/>
        <w:t>Given the open-source nature of this project, all source code is currently hosted on an US EPA Github, with future plans to submit to CRAN when development is stable. Code is licensed under the [</w:t>
      </w:r>
      <w:r>
        <w:rPr>
          <w:b/>
          <w:bCs/>
        </w:rPr>
        <w:t>INSERT</w:t>
      </w:r>
      <w:r>
        <w:rPr/>
        <w:t>] license.</w:t>
      </w:r>
    </w:p>
    <w:p>
      <w:pPr>
        <w:pStyle w:val="TextBody"/>
        <w:rPr/>
      </w:pPr>
      <w:moveTo w:id="87" w:author="Unknown Author" w:date="2023-09-11T08:35:41Z">
        <w:r>
          <w:rPr>
            <w:rStyle w:val="VerbatimChar"/>
          </w:rPr>
          <w:t>ComptoxR</w:t>
        </w:r>
      </w:moveTo>
      <w:moveTo w:id="88" w:author="Unknown Author" w:date="2023-09-11T08:35:41Z">
        <w:r>
          <w:rPr/>
          <w:t xml:space="preserve"> follows the FAIR (findability, accessibility, interoperability, and reusability) principle for the data returned from queries, aiming to facilitate rapid chemical screening for hazard, risk</w:t>
        </w:r>
      </w:moveTo>
      <w:moveTo w:id="89" w:author="Unknown Author" w:date="2023-09-11T08:35:41Z">
        <w:commentRangeStart w:id="31"/>
        <w:r>
          <w:rPr/>
          <w:t>, and toxicological characterization for a variety of end-users. Quality-control, curation level, and citation data is also generally available for compound queries, a feature not readily available in other packages</w:t>
        </w:r>
      </w:moveTo>
      <w:ins w:id="90" w:author="Unknown Author" w:date="2023-09-11T10:02:34Z">
        <w:commentRangeEnd w:id="31"/>
        <w:r>
          <w:commentReference w:id="31"/>
        </w:r>
        <w:r>
          <w:rPr/>
        </w:r>
      </w:ins>
    </w:p>
    <w:p>
      <w:pPr>
        <w:pStyle w:val="Heading2"/>
        <w:rPr/>
      </w:pPr>
      <w:bookmarkStart w:id="39" w:name="open-science"/>
      <w:bookmarkStart w:id="40" w:name="further-development"/>
      <w:bookmarkEnd w:id="39"/>
      <w:bookmarkEnd w:id="40"/>
      <w:r>
        <w:rPr/>
        <w:t>Further Development</w:t>
      </w:r>
    </w:p>
    <w:p>
      <w:pPr>
        <w:pStyle w:val="FirstParagraph"/>
        <w:rPr/>
      </w:pPr>
      <w:r>
        <w:rPr/>
        <w:t>Looking forward, we aim to continue to add new data sources. While available, but not currently built out as-of the writing of this paper is the bio-activity data sets from CCD. We also look to adding data endpoints such as product usage, product volume, as well as GHS data. Finally, we envision addition of other ‘Hazard Comparison’ endpoints to better suit risk-assessor needs.</w:t>
      </w:r>
    </w:p>
    <w:p>
      <w:pPr>
        <w:pStyle w:val="Heading2"/>
        <w:rPr/>
      </w:pPr>
      <w:bookmarkStart w:id="41" w:name="further-development"/>
      <w:bookmarkStart w:id="42" w:name="conclusions"/>
      <w:bookmarkEnd w:id="41"/>
      <w:r>
        <w:rPr/>
        <w:t>Conclusions</w:t>
      </w:r>
    </w:p>
    <w:p>
      <w:pPr>
        <w:pStyle w:val="FirstParagraph"/>
        <w:rPr/>
      </w:pPr>
      <w:r>
        <w:rPr>
          <w:rStyle w:val="VerbatimChar"/>
        </w:rPr>
        <w:t>ComptoxR</w:t>
      </w:r>
      <w:r>
        <w:rPr/>
        <w:t xml:space="preserve"> is a p</w:t>
      </w:r>
      <w:commentRangeStart w:id="32"/>
      <w:r>
        <w:rPr/>
        <w:t>ackage that was designed to assist with retrieving high quality curated chemical data for various purposes.</w:t>
      </w:r>
      <w:ins w:id="91" w:author="Unknown Author" w:date="2023-09-11T10:03:49Z">
        <w:commentRangeEnd w:id="32"/>
        <w:r>
          <w:commentReference w:id="32"/>
        </w:r>
        <w:r>
          <w:rPr/>
        </w:r>
      </w:ins>
    </w:p>
    <w:p>
      <w:pPr>
        <w:pStyle w:val="Heading5"/>
        <w:rPr/>
      </w:pPr>
      <w:bookmarkStart w:id="43" w:name="disclaimer"/>
      <w:bookmarkEnd w:id="43"/>
      <w:r>
        <w:rPr/>
        <w:t>Disclaimer</w:t>
      </w:r>
    </w:p>
    <w:p>
      <w:pPr>
        <w:pStyle w:val="FirstParagraph"/>
        <w:rPr/>
      </w:pPr>
      <w:r>
        <w:rPr/>
        <w:t>This article was supported in part by an appointment to the Research Participation Program at the Office of Research and Development, Center for Environmental Solutions and Emergency Response, U.S. Environmental Protection Agency, administered by the Oak Ridge Institute for Science and Education through an interagency agreement between the U.S. Department of Energy and EPA.The views expressed in this article are those of the author(s) and do not necessarily represent the views or the policies of the U.S. Environmental Protection Agency. EPA is distributing this information solely as a public service.</w:t>
      </w:r>
    </w:p>
    <w:p>
      <w:pPr>
        <w:pStyle w:val="TextBody"/>
        <w:rPr/>
      </w:pPr>
      <w:r>
        <w:rPr/>
        <w:t>This R package is a compilation of information sourced from many databases and literature sources, including U.S. Federal and state sources and international bodies, which can save the user time by providing information in one location. The data are not fully reviewed by USEPA – the user must apply judgment in use of the information. You should consult the original scientific paper or data source if possible. Reference herein to any specific commercial products, process, or service by trade name, trademark, manufacturer, or otherwise, does not necessarily constitute or imply its endorsement, recommendation, or favoring by the United States Government. The views and opinions of the developers of the site expressed herein do not necessarily state or reflect those of the United States Government, and shall not be used for advertising or product endorsement purposes With respect to documents available from this server, neither the United States Government nor any of their employees, makes any warranty, express or implied, including the warranties of merchantability and fitness for a particular purpose, or assumes any legal liability or responsibility for the accuracy, completeness, or usefulness of any information, apparatus, product, or process disclosed, or represents that its use would not infringe privately owned rights.</w:t>
      </w:r>
    </w:p>
    <w:p>
      <w:pPr>
        <w:pStyle w:val="Heading5"/>
        <w:rPr/>
      </w:pPr>
      <w:bookmarkStart w:id="44" w:name="disclaimer"/>
      <w:bookmarkStart w:id="45" w:name="acknowledgements"/>
      <w:bookmarkEnd w:id="44"/>
      <w:r>
        <w:rPr/>
        <w:t>Acknowledgements</w:t>
      </w:r>
    </w:p>
    <w:p>
      <w:pPr>
        <w:pStyle w:val="FirstParagraph"/>
        <w:rPr/>
      </w:pPr>
      <w:r>
        <w:rPr/>
        <w:t>We are grateful to for their comments on the manuscript.</w:t>
      </w:r>
    </w:p>
    <w:p>
      <w:pPr>
        <w:pStyle w:val="Heading6"/>
        <w:rPr/>
      </w:pPr>
      <w:bookmarkStart w:id="46" w:name="conclusions"/>
      <w:bookmarkStart w:id="47" w:name="acknowledgements"/>
      <w:bookmarkStart w:id="48" w:name="references"/>
      <w:r>
        <w:rPr/>
        <w:t>References</w:t>
      </w:r>
      <w:bookmarkEnd w:id="46"/>
      <w:bookmarkEnd w:id="47"/>
      <w:bookmarkEnd w:id="4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9-11T08:16:0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 am assuming this is intended as an application note or short communication to a journal such as Environmental Modelling &amp; Software or similar to introduce this R package. Reading through it is hard to glean who is the intended audience based on the use cases provided. </w:t>
      </w:r>
    </w:p>
  </w:comment>
  <w:comment w:id="1" w:author="Unknown Author" w:date="2023-09-11T08:25:3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CompToxR what EPA products? </w:t>
      </w:r>
    </w:p>
  </w:comment>
  <w:comment w:id="2" w:author="Unknown Author" w:date="2023-09-11T08:28:4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assume authors and affiliations were dropped during rendering</w:t>
      </w:r>
    </w:p>
  </w:comment>
  <w:comment w:id="3" w:author="Unknown Author" w:date="2023-09-11T08:49:1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without access to the R package which you have not shared, it is hard to glean what was done. I don’t know if you have basically taken our GenRA work we have developed over the last 7+ years and rebuilt in R or are whether you are accessing the APIs we have built to provide another means of accessing the functionality that exists within the current web application.  </w:t>
      </w:r>
    </w:p>
  </w:comment>
  <w:comment w:id="4" w:author="Unknown Author" w:date="2023-09-11T09:01:48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Just picked up that there are other resources being folded in like CTS and GHS...would be helpful to make these explicit in the Abstract </w:t>
      </w:r>
    </w:p>
  </w:comment>
  <w:comment w:id="5" w:author="Unknown Author" w:date="2023-09-11T08:54:3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would like to see upfront where you can access the tool </w:t>
      </w:r>
    </w:p>
  </w:comment>
  <w:comment w:id="6" w:author="Unknown Author" w:date="2023-09-11T08:22:4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think this can go into the main text at the end rather than be front and centre in the abstract</w:t>
      </w:r>
    </w:p>
  </w:comment>
  <w:comment w:id="7" w:author="Unknown Author" w:date="2023-09-11T08:56:3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Perhaps start with something about the CompTox, the Cheminformatics modules and the GenRA - something along the lines of that they have been in development for many years, well-established and in use by the scientific community. Then what the need is and what has motivated the need for development of an R package. Who is the target audience? what is the gap that you are aiming to address? </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is the main aim of what this R package does..beyond stating earlier that this was all about addressing speed issues..I don’t glean that from later reading this. Seems like you have harvested a number of tools so that they can be accessed under one R umbrella..effectively your custom R data science workflow developed but I am unclear who the target audience</w:t>
      </w:r>
    </w:p>
  </w:comment>
  <w:comment w:id="9" w:author="Unknown Author" w:date="2023-09-11T09:47:1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Later reading finds reference to ToxPi - would be worth calling out such packages and referencing them appropriately</w:t>
      </w:r>
    </w:p>
  </w:comment>
  <w:comment w:id="8" w:author="Unknown Author" w:date="2023-09-11T09:15:3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Will you include something about the dependencies. I am gauging by latter code snippets that you are operating in a tidyverse mode rather than base R - so perhaps something about the motivation for R is to take advantage of the rich ecosystem of the tidyverse and ggplot capabilities?</w:t>
      </w:r>
    </w:p>
  </w:comment>
  <w:comment w:id="10" w:author="Unknown Author" w:date="2023-09-11T09:48:2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 where as yet are any of these tools discussed or cited with appropriate attribution</w:t>
      </w:r>
    </w:p>
  </w:comment>
  <w:comment w:id="11" w:author="Unknown Author" w:date="2023-09-11T09:04:0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first mentioned and not defined</w:t>
      </w:r>
    </w:p>
  </w:comment>
  <w:comment w:id="12" w:author="Unknown Author" w:date="2023-09-11T09:04:2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also first mentioned - title implies that this is a different means of consuming EPA tools through R. Confusing as the scope seems to change the more I read</w:t>
      </w:r>
    </w:p>
  </w:comment>
  <w:comment w:id="13" w:author="Unknown Author" w:date="2023-09-11T09:05:3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Can some kind of architecture diagram be provided that better helps clarify what is in scope or not and how things are connected together to better digest the web of tools and resources being integrated here</w:t>
      </w:r>
    </w:p>
  </w:comment>
  <w:comment w:id="14" w:author="Unknown Author" w:date="2023-09-11T09:12:5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How do I install and load the package?</w:t>
      </w:r>
    </w:p>
  </w:comment>
  <w:comment w:id="15" w:author="Unknown Author" w:date="2023-09-11T09:13:5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can a set of core functions be tabulated to gain a flavour of what is provided by the package to better understand what is in scope </w:t>
      </w:r>
    </w:p>
  </w:comment>
  <w:comment w:id="16" w:author="Unknown Author" w:date="2023-09-11T09:44:2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Reading further - I think this is more than not essential as there are a mix of functions that appear to replicate what already exist in the tools being accessed vs new aggregations or summarisations of the tool output which are different. I think these need to be made explicit and some rationale for their inclusion</w:t>
      </w:r>
    </w:p>
  </w:comment>
  <w:comment w:id="17" w:author="Unknown Author" w:date="2023-09-11T09:17:2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if you had a list of core functions in the previous sections or some greater clarity for who the target audience is - the use cases here might flow more seamlessly. I feel like I don’t have a good foundation outlined for what this is and why before searching for information on a substance basis is introduced</w:t>
      </w:r>
    </w:p>
  </w:comment>
  <w:comment w:id="18" w:author="Unknown Author" w:date="2023-09-11T09:19:3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what’s the differentiating factor here in terms of the search query results relative to the Dashboard. Is is intended to be the same? </w:t>
      </w:r>
    </w:p>
  </w:comment>
  <w:comment w:id="19" w:author="Unknown Author" w:date="2023-09-11T09:21:5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presume this is the same output as you would retrieve using CCD?</w:t>
      </w:r>
    </w:p>
  </w:comment>
  <w:comment w:id="20" w:author="Unknown Author" w:date="2023-09-11T09:22:3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Need the linkage to the tools upfront to better understand what this doing and how it compares with what it is in the Modules in the Cheminformatics Modules</w:t>
      </w:r>
    </w:p>
  </w:comment>
  <w:comment w:id="22" w:author="Unknown Author" w:date="2023-09-11T09:23:5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?what is this</w:t>
      </w:r>
    </w:p>
  </w:comment>
  <w:comment w:id="21" w:author="Unknown Author" w:date="2023-09-11T09:24:2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 this is a different way of summarising the data  - I think this is needs to be described earlier to delineate what is a re-implementation of existing features of a tool and what refinements and enhancements are being proposed here.</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Has anyone “evaluated” the relative merits of this variation</w:t>
      </w:r>
    </w:p>
  </w:comment>
  <w:comment w:id="23" w:author="Unknown Author" w:date="2023-09-11T09:42:58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is first mention that this might be targeted towards risk assessors - be more upfront as to what is new vs what is already implemented</w:t>
      </w:r>
    </w:p>
  </w:comment>
  <w:comment w:id="24" w:author="Unknown Author" w:date="2023-09-11T09:49:3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not clear what this is - saving information for subsequent use but not needing to be connected to the internet?</w:t>
      </w:r>
    </w:p>
  </w:comment>
  <w:comment w:id="25" w:author="Unknown Author" w:date="2023-09-11T09:46:3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suppose ToxPi is a dependency rather than a reimplementation?</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It is mentioned here but discussed later in the text</w:t>
      </w:r>
    </w:p>
  </w:comment>
  <w:comment w:id="26" w:author="Unknown Author" w:date="2023-09-11T09:51:3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re-built ToxPi? or call on the existing functions within ToxPi?</w:t>
      </w:r>
    </w:p>
  </w:comment>
  <w:comment w:id="27" w:author="Unknown Author" w:date="2023-09-11T09:54:1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what is this?</w:t>
      </w:r>
    </w:p>
  </w:comment>
  <w:comment w:id="28" w:author="Unknown Author" w:date="2023-09-11T09:54:5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 this package is targeted at risk assessors or data scientists who perform risk assessments</w:t>
      </w:r>
    </w:p>
  </w:comment>
  <w:comment w:id="29" w:author="Unknown Author" w:date="2023-09-11T09:59:3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Kind of might be helpful to frame this not so much as the comparison to other related R packages but how this tool faithfully reproduces what already has been implemented and what additions have been developed and why</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Access to the CCD physchem data vs using TEST or OPERA directly for instance</w:t>
      </w:r>
    </w:p>
    <w:p>
      <w:r>
        <w:rPr>
          <w:rFonts w:ascii="Liberation Serif" w:hAnsi="Liberation Serif" w:eastAsia="DejaVu Sans" w:cs="DejaVu Sans"/>
          <w:lang w:val="en-US" w:eastAsia="en-US" w:bidi="en-US"/>
        </w:rPr>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Accessing GenRA’s public API vs genra-py our own python package</w:t>
      </w:r>
    </w:p>
  </w:comment>
  <w:comment w:id="30" w:author="Unknown Author" w:date="2023-09-11T09:58:4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What evaluation has been done to demonstrate and rationalise this</w:t>
      </w:r>
    </w:p>
  </w:comment>
  <w:comment w:id="31" w:author="Unknown Author" w:date="2023-09-11T10:02:3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what testing and evaluation has been conducted for this package</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input or evaluation of the new features?</w:t>
      </w:r>
    </w:p>
  </w:comment>
  <w:comment w:id="32" w:author="Unknown Author" w:date="2023-09-11T10:03:4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for whom </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family w:val="script"/>
    <w:pitch w:val="default"/>
  </w:font>
  <w:font w:name="Calibri">
    <w:charset w:val="01"/>
    <w:family w:val="script"/>
    <w:pitch w:val="default"/>
  </w:font>
  <w:font w:name="Consolas">
    <w:charset w:val="01"/>
    <w:family w:val="script"/>
    <w:pitch w:val="default"/>
  </w:font>
  <w:font w:name="Comic Sans MS">
    <w:charset w:val="01"/>
    <w:family w:val="script"/>
    <w:pitch w:val="default"/>
  </w:font>
  <w:font w:name="Arial">
    <w:charset w:val="01"/>
    <w:family w:val="script"/>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720" w:hanging="480"/>
      </w:pPr>
      <w:rPr>
        <w:rFonts w:ascii="Symbol" w:hAnsi="Symbol" w:cs="Symbol" w:hint="default"/>
      </w:rPr>
    </w:lvl>
    <w:lvl w:ilvl="1">
      <w:start w:val="0"/>
      <w:numFmt w:val="bullet"/>
      <w:lvlText w:val=""/>
      <w:lvlJc w:val="start"/>
      <w:pPr>
        <w:tabs>
          <w:tab w:val="num" w:pos="0"/>
        </w:tabs>
        <w:ind w:start="1440" w:hanging="480"/>
      </w:pPr>
      <w:rPr>
        <w:rFonts w:ascii="Symbol" w:hAnsi="Symbol" w:cs="Symbol" w:hint="default"/>
      </w:rPr>
    </w:lvl>
    <w:lvl w:ilvl="2">
      <w:start w:val="0"/>
      <w:numFmt w:val="bullet"/>
      <w:lvlText w:val=""/>
      <w:lvlJc w:val="start"/>
      <w:pPr>
        <w:tabs>
          <w:tab w:val="num" w:pos="0"/>
        </w:tabs>
        <w:ind w:start="2160" w:hanging="480"/>
      </w:pPr>
      <w:rPr>
        <w:rFonts w:ascii="Symbol" w:hAnsi="Symbol" w:cs="Symbol" w:hint="default"/>
      </w:rPr>
    </w:lvl>
    <w:lvl w:ilvl="3">
      <w:start w:val="0"/>
      <w:numFmt w:val="bullet"/>
      <w:lvlText w:val=""/>
      <w:lvlJc w:val="start"/>
      <w:pPr>
        <w:tabs>
          <w:tab w:val="num" w:pos="0"/>
        </w:tabs>
        <w:ind w:start="2880" w:hanging="480"/>
      </w:pPr>
      <w:rPr>
        <w:rFonts w:ascii="Symbol" w:hAnsi="Symbol" w:cs="Symbol" w:hint="default"/>
      </w:rPr>
    </w:lvl>
    <w:lvl w:ilvl="4">
      <w:start w:val="0"/>
      <w:numFmt w:val="bullet"/>
      <w:lvlText w:val=""/>
      <w:lvlJc w:val="start"/>
      <w:pPr>
        <w:tabs>
          <w:tab w:val="num" w:pos="0"/>
        </w:tabs>
        <w:ind w:start="3600" w:hanging="480"/>
      </w:pPr>
      <w:rPr>
        <w:rFonts w:ascii="Symbol" w:hAnsi="Symbol" w:cs="Symbol" w:hint="default"/>
      </w:rPr>
    </w:lvl>
    <w:lvl w:ilvl="5">
      <w:start w:val="0"/>
      <w:numFmt w:val="bullet"/>
      <w:lvlText w:val=""/>
      <w:lvlJc w:val="start"/>
      <w:pPr>
        <w:tabs>
          <w:tab w:val="num" w:pos="0"/>
        </w:tabs>
        <w:ind w:start="4320" w:hanging="480"/>
      </w:pPr>
      <w:rPr>
        <w:rFonts w:ascii="Symbol" w:hAnsi="Symbol" w:cs="Symbol" w:hint="default"/>
      </w:rPr>
    </w:lvl>
    <w:lvl w:ilvl="6">
      <w:start w:val="0"/>
      <w:numFmt w:val="bullet"/>
      <w:lvlText w:val=""/>
      <w:lvlJc w:val="start"/>
      <w:pPr>
        <w:tabs>
          <w:tab w:val="num" w:pos="0"/>
        </w:tabs>
        <w:ind w:start="5040" w:hanging="480"/>
      </w:pPr>
      <w:rPr>
        <w:rFonts w:ascii="Symbol" w:hAnsi="Symbol" w:cs="Symbol" w:hint="default"/>
      </w:rPr>
    </w:lvl>
    <w:lvl w:ilvl="7">
      <w:start w:val="0"/>
      <w:numFmt w:val="bullet"/>
      <w:lvlText w:val=""/>
      <w:lvlJc w:val="start"/>
      <w:pPr>
        <w:tabs>
          <w:tab w:val="num" w:pos="0"/>
        </w:tabs>
        <w:ind w:start="5760" w:hanging="480"/>
      </w:pPr>
      <w:rPr>
        <w:rFonts w:ascii="Symbol" w:hAnsi="Symbol" w:cs="Symbol" w:hint="default"/>
      </w:rPr>
    </w:lvl>
    <w:lvl w:ilvl="8">
      <w:start w:val="0"/>
      <w:numFmt w:val="bullet"/>
      <w:lvlText w:val=""/>
      <w:lvlJc w:val="start"/>
      <w:pPr>
        <w:tabs>
          <w:tab w:val="num" w:pos="0"/>
        </w:tabs>
        <w:ind w:start="6480" w:hanging="48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star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Comic Sans MS" w:hAnsi="Comic Sans M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ascii="Comic Sans MS" w:hAnsi="Comic Sans MS" w:cs="Lohit Devanagari"/>
    </w:rPr>
  </w:style>
  <w:style w:type="paragraph" w:styleId="Caption">
    <w:name w:val="Caption"/>
    <w:basedOn w:val="Normal"/>
    <w:qFormat/>
    <w:pPr>
      <w:suppressLineNumbers/>
      <w:spacing w:before="120" w:after="120"/>
    </w:pPr>
    <w:rPr>
      <w:rFonts w:ascii="Comic Sans MS" w:hAnsi="Comic Sans MS" w:cs="Lohit Devanagari"/>
      <w:i/>
      <w:iCs/>
      <w:sz w:val="24"/>
      <w:szCs w:val="24"/>
    </w:rPr>
  </w:style>
  <w:style w:type="paragraph" w:styleId="Index">
    <w:name w:val="Index"/>
    <w:basedOn w:val="Normal"/>
    <w:qFormat/>
    <w:pPr>
      <w:suppressLineNumbers/>
    </w:pPr>
    <w:rPr>
      <w:rFonts w:ascii="Comic Sans MS" w:hAnsi="Comic Sans M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start="480" w:end="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1F3F5"/>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ptox.epa.gov/genra/" TargetMode="External"/><Relationship Id="rId3" Type="http://schemas.openxmlformats.org/officeDocument/2006/relationships/hyperlink" Target="https://www.epa.gov/chemical-research/cheminformatics"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EFD9DB936760A44B8CF9217D9B97C616" ma:contentTypeVersion="13" ma:contentTypeDescription="Create a new document." ma:contentTypeScope="" ma:versionID="f79f129d2299d20d5fd0fb0043e7d13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f63bd801-004e-4ef7-a634-78c51786b408" targetNamespace="http://schemas.microsoft.com/office/2006/metadata/properties" ma:root="true" ma:fieldsID="b6893846e9a570b1a8f7a28e39a635f5" ns1:_="" ns2:_="" ns3:_="" ns4:_="" ns5:_="">
    <xsd:import namespace="http://schemas.microsoft.com/sharepoint/v3"/>
    <xsd:import namespace="4ffa91fb-a0ff-4ac5-b2db-65c790d184a4"/>
    <xsd:import namespace="http://schemas.microsoft.com/sharepoint.v3"/>
    <xsd:import namespace="http://schemas.microsoft.com/sharepoint/v3/fields"/>
    <xsd:import namespace="f63bd801-004e-4ef7-a634-78c51786b408"/>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Tags" minOccurs="0"/>
                <xsd:element ref="ns5:MediaServiceGenerationTime" minOccurs="0"/>
                <xsd:element ref="ns5:MediaServiceEventHashCode" minOccurs="0"/>
                <xsd:element ref="ns5:lcf76f155ced4ddcb4097134ff3c332f" minOccurs="0"/>
                <xsd:element ref="ns5:MediaServiceOCR"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fc98f448-7195-444c-9310-1c4008d85a6c}" ma:internalName="TaxCatchAllLabel" ma:readOnly="true" ma:showField="CatchAllDataLabel" ma:web="38ec7767-9387-454f-905d-cd8b77889910">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fc98f448-7195-444c-9310-1c4008d85a6c}" ma:internalName="TaxCatchAll" ma:showField="CatchAllData" ma:web="38ec7767-9387-454f-905d-cd8b778899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3bd801-004e-4ef7-a634-78c51786b408"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CR" ma:index="35" nillable="true" ma:displayName="Extracted Text" ma:internalName="MediaServiceOCR" ma:readOnly="true">
      <xsd:simpleType>
        <xsd:restriction base="dms:Note">
          <xsd:maxLength value="255"/>
        </xsd:restriction>
      </xsd:simple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lcf76f155ced4ddcb4097134ff3c332f xmlns="f63bd801-004e-4ef7-a634-78c51786b408">
      <Terms xmlns="http://schemas.microsoft.com/office/infopath/2007/PartnerControls"/>
    </lcf76f155ced4ddcb4097134ff3c332f>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2023-09-11T12:14:12+00:00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4F457D-3707-46B0-BFC6-A892EC545808}"/>
</file>

<file path=customXml/itemProps2.xml><?xml version="1.0" encoding="utf-8"?>
<ds:datastoreItem xmlns:ds="http://schemas.openxmlformats.org/officeDocument/2006/customXml" ds:itemID="{E0E8D9F8-963C-4663-A68A-5B3159185A16}"/>
</file>

<file path=customXml/itemProps3.xml><?xml version="1.0" encoding="utf-8"?>
<ds:datastoreItem xmlns:ds="http://schemas.openxmlformats.org/officeDocument/2006/customXml" ds:itemID="{EA0730A0-D910-4907-830C-B3B0D03859A2}">
  <ds:schemaRefs>
    <ds:schemaRef ds:uri="http://schemas.openxmlformats.org/officeDocument/2006/bibliography"/>
  </ds:schemaRefs>
</ds:datastoreItem>
</file>

<file path=customXml/itemProps4.xml><?xml version="1.0" encoding="utf-8"?>
<ds:datastoreItem xmlns:ds="http://schemas.openxmlformats.org/officeDocument/2006/customXml" ds:itemID="{4B7C97E2-35C2-4815-AC88-176623C7C8D0}"/>
</file>

<file path=customXml/itemProps5.xml><?xml version="1.0" encoding="utf-8"?>
<ds:datastoreItem xmlns:ds="http://schemas.openxmlformats.org/officeDocument/2006/customXml" ds:itemID="{AAF8D9EA-B7CF-4101-B0B0-55C4FECD48E6}"/>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DocSecurity>4</DocSecurity>
  <Pages>26</Pages>
  <Words>5093</Words>
  <Characters>29714</Characters>
  <CharactersWithSpaces>36325</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2023-09-11T12:08:00Z</dcterms:created>
  <dc:creator>Sean Thimons, Antony Williams</dc:creator>
  <dc:description/>
  <dc:language>en-US</dc:language>
  <cp:lastModifiedBy/>
  <dcterms:modified xsi:type="dcterms:W3CDTF">2023-09-11T10:04:41Z</dcterms:modified>
  <cp:revision>3</cp:revision>
  <dc:subject/>
  <dc:title>ComptoxR: An R Package to Retrieve Compound Information from US EPA Products and APIs for Rapid Chemical Hazard, Risk, Toxicological Evaluation and Screening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0x010100EFD9DB936760A44B8CF9217D9B97C616</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TaxKeyword">
    <vt:lpwstr/>
  </property>
  <property fmtid="{D5CDD505-2E9C-101B-9397-08002B2CF9AE}" pid="15" name="Document Type">
    <vt:lpwstr/>
  </property>
</Properties>
</file>